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9165C1" w14:textId="77777777" w:rsidR="001C695B" w:rsidRPr="007055F8" w:rsidRDefault="001C695B" w:rsidP="001C695B">
      <w:pPr>
        <w:spacing w:before="120" w:after="120" w:line="276" w:lineRule="auto"/>
        <w:ind w:right="-81"/>
        <w:jc w:val="center"/>
        <w:rPr>
          <w:b/>
          <w:bCs/>
          <w:sz w:val="26"/>
          <w:szCs w:val="26"/>
        </w:rPr>
      </w:pPr>
      <w:r w:rsidRPr="007055F8">
        <w:rPr>
          <w:b/>
          <w:noProof/>
          <w:sz w:val="26"/>
          <w:szCs w:val="26"/>
        </w:rPr>
        <w:drawing>
          <wp:inline distT="0" distB="0" distL="0" distR="0" wp14:anchorId="1753511E" wp14:editId="725BB21A">
            <wp:extent cx="3305175" cy="1104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979CD" w14:textId="77777777" w:rsidR="001C695B" w:rsidRPr="007055F8" w:rsidRDefault="001C695B" w:rsidP="001C695B">
      <w:pPr>
        <w:spacing w:before="120" w:after="120" w:line="276" w:lineRule="auto"/>
        <w:ind w:right="-81"/>
        <w:jc w:val="center"/>
        <w:rPr>
          <w:b/>
          <w:bCs/>
          <w:sz w:val="26"/>
          <w:szCs w:val="26"/>
        </w:rPr>
      </w:pPr>
    </w:p>
    <w:p w14:paraId="25C27B66" w14:textId="77777777" w:rsidR="001C695B" w:rsidRPr="007055F8" w:rsidRDefault="001C695B" w:rsidP="001C695B">
      <w:pPr>
        <w:spacing w:before="120" w:after="120" w:line="276" w:lineRule="auto"/>
        <w:ind w:right="-81"/>
        <w:jc w:val="center"/>
        <w:rPr>
          <w:b/>
          <w:bCs/>
          <w:sz w:val="26"/>
          <w:szCs w:val="26"/>
        </w:rPr>
      </w:pPr>
    </w:p>
    <w:p w14:paraId="3104CE4C" w14:textId="77777777" w:rsidR="001C695B" w:rsidRPr="007055F8" w:rsidRDefault="001C695B" w:rsidP="001C695B">
      <w:pPr>
        <w:spacing w:before="120" w:after="120" w:line="276" w:lineRule="auto"/>
        <w:ind w:right="-81"/>
        <w:jc w:val="center"/>
        <w:rPr>
          <w:b/>
          <w:bCs/>
          <w:sz w:val="26"/>
          <w:szCs w:val="26"/>
        </w:rPr>
      </w:pPr>
    </w:p>
    <w:p w14:paraId="206B1613" w14:textId="77777777" w:rsidR="001C695B" w:rsidRPr="007055F8" w:rsidRDefault="001C695B" w:rsidP="001C695B">
      <w:pPr>
        <w:spacing w:before="120" w:after="120" w:line="276" w:lineRule="auto"/>
        <w:ind w:right="-81"/>
        <w:jc w:val="center"/>
        <w:rPr>
          <w:b/>
          <w:bCs/>
          <w:sz w:val="26"/>
          <w:szCs w:val="26"/>
        </w:rPr>
      </w:pPr>
    </w:p>
    <w:p w14:paraId="473A8FEC" w14:textId="77777777" w:rsidR="001C695B" w:rsidRPr="007055F8" w:rsidRDefault="001C695B" w:rsidP="001C695B">
      <w:pPr>
        <w:spacing w:before="120" w:after="120" w:line="276" w:lineRule="auto"/>
        <w:ind w:right="-81"/>
        <w:jc w:val="center"/>
        <w:rPr>
          <w:b/>
          <w:bCs/>
          <w:sz w:val="26"/>
          <w:szCs w:val="26"/>
        </w:rPr>
      </w:pPr>
    </w:p>
    <w:p w14:paraId="2CB03357" w14:textId="77777777" w:rsidR="001C695B" w:rsidRPr="007055F8" w:rsidRDefault="001C695B" w:rsidP="001C695B">
      <w:pPr>
        <w:spacing w:line="312" w:lineRule="auto"/>
        <w:jc w:val="center"/>
        <w:rPr>
          <w:b/>
          <w:sz w:val="26"/>
          <w:szCs w:val="26"/>
        </w:rPr>
      </w:pPr>
      <w:r w:rsidRPr="007055F8">
        <w:rPr>
          <w:b/>
          <w:sz w:val="26"/>
          <w:szCs w:val="26"/>
        </w:rPr>
        <w:t>TÀI LIỆU</w:t>
      </w:r>
    </w:p>
    <w:p w14:paraId="7EAE6BF1" w14:textId="77777777" w:rsidR="001C695B" w:rsidRPr="007055F8" w:rsidRDefault="001C695B" w:rsidP="001C695B">
      <w:pPr>
        <w:spacing w:line="312" w:lineRule="auto"/>
        <w:jc w:val="center"/>
        <w:rPr>
          <w:b/>
          <w:color w:val="FF0000"/>
          <w:sz w:val="26"/>
          <w:szCs w:val="26"/>
        </w:rPr>
      </w:pPr>
      <w:r w:rsidRPr="007055F8">
        <w:rPr>
          <w:b/>
          <w:color w:val="FF0000"/>
          <w:sz w:val="26"/>
          <w:szCs w:val="26"/>
        </w:rPr>
        <w:t>PHÂN TÍCH YÊU CẦU</w:t>
      </w:r>
    </w:p>
    <w:p w14:paraId="046FE681" w14:textId="77777777" w:rsidR="001C695B" w:rsidRPr="007055F8" w:rsidRDefault="001C695B" w:rsidP="001C695B">
      <w:pPr>
        <w:spacing w:line="312" w:lineRule="auto"/>
        <w:jc w:val="center"/>
        <w:rPr>
          <w:sz w:val="26"/>
          <w:szCs w:val="26"/>
          <w:lang w:val="fr-FR"/>
        </w:rPr>
      </w:pPr>
    </w:p>
    <w:p w14:paraId="53EA9058" w14:textId="77777777" w:rsidR="001C695B" w:rsidRPr="007055F8" w:rsidRDefault="001C695B" w:rsidP="0040585F">
      <w:pPr>
        <w:pStyle w:val="Paragraph1"/>
        <w:tabs>
          <w:tab w:val="clear" w:pos="720"/>
        </w:tabs>
        <w:spacing w:before="0" w:beforeAutospacing="0" w:after="100" w:afterAutospacing="1" w:line="312" w:lineRule="auto"/>
        <w:ind w:left="0"/>
        <w:jc w:val="center"/>
        <w:rPr>
          <w:rFonts w:ascii="Times New Roman" w:hAnsi="Times New Roman"/>
          <w:b/>
          <w:sz w:val="26"/>
          <w:szCs w:val="26"/>
        </w:rPr>
      </w:pPr>
      <w:bookmarkStart w:id="0" w:name="_Toc332197717"/>
      <w:bookmarkStart w:id="1" w:name="_Toc392324863"/>
      <w:bookmarkStart w:id="2" w:name="_Toc392324982"/>
      <w:bookmarkStart w:id="3" w:name="_Toc392325098"/>
      <w:bookmarkStart w:id="4" w:name="_Toc395173259"/>
      <w:bookmarkStart w:id="5" w:name="_Toc102550483"/>
      <w:r w:rsidRPr="007055F8">
        <w:rPr>
          <w:rFonts w:ascii="Times New Roman" w:hAnsi="Times New Roman"/>
          <w:b/>
          <w:sz w:val="26"/>
          <w:szCs w:val="26"/>
        </w:rPr>
        <w:t xml:space="preserve">Hệ thống </w:t>
      </w:r>
      <w:bookmarkEnd w:id="0"/>
      <w:bookmarkEnd w:id="1"/>
      <w:bookmarkEnd w:id="2"/>
      <w:bookmarkEnd w:id="3"/>
      <w:bookmarkEnd w:id="4"/>
      <w:r w:rsidRPr="007055F8">
        <w:rPr>
          <w:rFonts w:ascii="Times New Roman" w:hAnsi="Times New Roman"/>
          <w:b/>
          <w:sz w:val="26"/>
          <w:szCs w:val="26"/>
        </w:rPr>
        <w:t>Quản lý quy trình nghiệp vụ</w:t>
      </w:r>
      <w:bookmarkEnd w:id="5"/>
    </w:p>
    <w:p w14:paraId="68B0639F" w14:textId="7C080761" w:rsidR="001C695B" w:rsidRPr="007055F8" w:rsidRDefault="00FA7AD9" w:rsidP="0040585F">
      <w:pPr>
        <w:pStyle w:val="Paragraph1"/>
        <w:tabs>
          <w:tab w:val="clear" w:pos="720"/>
        </w:tabs>
        <w:spacing w:before="0" w:beforeAutospacing="0" w:after="100" w:afterAutospacing="1" w:line="312" w:lineRule="auto"/>
        <w:ind w:left="0"/>
        <w:jc w:val="center"/>
        <w:rPr>
          <w:rFonts w:ascii="Times New Roman" w:hAnsi="Times New Roman"/>
          <w:b/>
          <w:sz w:val="26"/>
          <w:szCs w:val="26"/>
        </w:rPr>
      </w:pPr>
      <w:bookmarkStart w:id="6" w:name="_Toc102550484"/>
      <w:r w:rsidRPr="007055F8">
        <w:rPr>
          <w:rFonts w:ascii="Times New Roman" w:hAnsi="Times New Roman"/>
          <w:b/>
          <w:sz w:val="26"/>
          <w:szCs w:val="26"/>
        </w:rPr>
        <w:t>BPM (HM</w:t>
      </w:r>
      <w:r w:rsidR="001C695B" w:rsidRPr="007055F8">
        <w:rPr>
          <w:rFonts w:ascii="Times New Roman" w:hAnsi="Times New Roman"/>
          <w:b/>
          <w:sz w:val="26"/>
          <w:szCs w:val="26"/>
        </w:rPr>
        <w:t>)</w:t>
      </w:r>
      <w:bookmarkEnd w:id="6"/>
    </w:p>
    <w:p w14:paraId="51EABAEE" w14:textId="5BA4D81F" w:rsidR="001C695B" w:rsidRPr="007055F8" w:rsidRDefault="001C695B" w:rsidP="0040585F">
      <w:pPr>
        <w:pStyle w:val="Paragraph1"/>
        <w:tabs>
          <w:tab w:val="clear" w:pos="720"/>
        </w:tabs>
        <w:spacing w:before="0" w:beforeAutospacing="0" w:after="100" w:afterAutospacing="1" w:line="312" w:lineRule="auto"/>
        <w:ind w:left="0"/>
        <w:jc w:val="center"/>
        <w:rPr>
          <w:rFonts w:ascii="Times New Roman" w:hAnsi="Times New Roman"/>
          <w:b/>
          <w:sz w:val="26"/>
          <w:szCs w:val="26"/>
        </w:rPr>
      </w:pPr>
      <w:r w:rsidRPr="007055F8">
        <w:rPr>
          <w:rFonts w:ascii="Times New Roman" w:hAnsi="Times New Roman"/>
          <w:b/>
          <w:sz w:val="26"/>
          <w:szCs w:val="26"/>
        </w:rPr>
        <w:t>Đặc tả API tích hợp Công cụ nợ chứng từ</w:t>
      </w:r>
    </w:p>
    <w:p w14:paraId="35121314" w14:textId="77777777" w:rsidR="001C695B" w:rsidRPr="007055F8" w:rsidRDefault="001C695B" w:rsidP="001C695B">
      <w:pPr>
        <w:rPr>
          <w:rStyle w:val="HeadTitle"/>
          <w:rFonts w:ascii="Times New Roman" w:hAnsi="Times New Roman"/>
          <w:b w:val="0"/>
          <w:sz w:val="26"/>
          <w:szCs w:val="26"/>
          <w:lang w:val="fr-FR"/>
        </w:rPr>
      </w:pPr>
    </w:p>
    <w:p w14:paraId="1172BF35" w14:textId="77777777" w:rsidR="001C695B" w:rsidRPr="007055F8" w:rsidRDefault="001C695B" w:rsidP="001C695B">
      <w:pPr>
        <w:pStyle w:val="Paragraph1"/>
        <w:spacing w:before="0" w:beforeAutospacing="0" w:line="312" w:lineRule="auto"/>
        <w:ind w:left="0"/>
        <w:jc w:val="center"/>
        <w:rPr>
          <w:rFonts w:ascii="Times New Roman" w:hAnsi="Times New Roman"/>
          <w:b/>
          <w:sz w:val="26"/>
          <w:szCs w:val="26"/>
          <w:lang w:val="fr-FR"/>
        </w:rPr>
      </w:pPr>
      <w:r w:rsidRPr="007055F8">
        <w:rPr>
          <w:rFonts w:ascii="Times New Roman" w:hAnsi="Times New Roman"/>
          <w:b/>
          <w:sz w:val="26"/>
          <w:szCs w:val="26"/>
          <w:lang w:val="fr-FR"/>
        </w:rPr>
        <w:t>Phiên bản:1.0</w:t>
      </w:r>
    </w:p>
    <w:p w14:paraId="7A1E1F07" w14:textId="2967EDCC" w:rsidR="001C695B" w:rsidRPr="007055F8" w:rsidRDefault="00C215FA" w:rsidP="001C695B">
      <w:pPr>
        <w:pStyle w:val="Paragraph1"/>
        <w:spacing w:before="0" w:beforeAutospacing="0" w:line="312" w:lineRule="auto"/>
        <w:ind w:left="0"/>
        <w:jc w:val="center"/>
        <w:rPr>
          <w:rFonts w:ascii="Times New Roman" w:hAnsi="Times New Roman"/>
          <w:b/>
          <w:sz w:val="26"/>
          <w:szCs w:val="26"/>
          <w:lang w:val="fr-FR"/>
        </w:rPr>
      </w:pPr>
      <w:r>
        <w:rPr>
          <w:rFonts w:ascii="Times New Roman" w:hAnsi="Times New Roman"/>
          <w:b/>
          <w:sz w:val="26"/>
          <w:szCs w:val="26"/>
          <w:lang w:val="fr-FR"/>
        </w:rPr>
        <w:t>Mã tài liệu: SP_URD_v1</w:t>
      </w:r>
      <w:r w:rsidR="001C695B" w:rsidRPr="007055F8">
        <w:rPr>
          <w:rFonts w:ascii="Times New Roman" w:hAnsi="Times New Roman"/>
          <w:b/>
          <w:sz w:val="26"/>
          <w:szCs w:val="26"/>
          <w:lang w:val="fr-FR"/>
        </w:rPr>
        <w:t>.1.doc</w:t>
      </w:r>
    </w:p>
    <w:p w14:paraId="70995A62" w14:textId="77777777" w:rsidR="001C695B" w:rsidRPr="007055F8" w:rsidRDefault="001C695B" w:rsidP="001C695B">
      <w:pPr>
        <w:spacing w:before="120" w:after="120" w:line="276" w:lineRule="auto"/>
        <w:ind w:right="-81"/>
        <w:rPr>
          <w:b/>
          <w:bCs/>
          <w:sz w:val="26"/>
          <w:szCs w:val="26"/>
          <w:u w:val="single"/>
          <w:lang w:val="vi-VN"/>
        </w:rPr>
      </w:pPr>
    </w:p>
    <w:p w14:paraId="462D51C5" w14:textId="77777777" w:rsidR="001C695B" w:rsidRPr="007055F8" w:rsidRDefault="001C695B" w:rsidP="001C695B">
      <w:pPr>
        <w:spacing w:before="120" w:after="120" w:line="276" w:lineRule="auto"/>
        <w:ind w:right="-81"/>
        <w:jc w:val="center"/>
        <w:rPr>
          <w:b/>
          <w:bCs/>
          <w:sz w:val="26"/>
          <w:szCs w:val="26"/>
          <w:u w:val="single"/>
          <w:lang w:val="vi-VN"/>
        </w:rPr>
      </w:pPr>
    </w:p>
    <w:p w14:paraId="53A6C942" w14:textId="77777777" w:rsidR="001C695B" w:rsidRPr="007055F8" w:rsidRDefault="001C695B" w:rsidP="001C695B">
      <w:pPr>
        <w:spacing w:before="120" w:after="120" w:line="276" w:lineRule="auto"/>
        <w:ind w:right="-81"/>
        <w:jc w:val="center"/>
        <w:rPr>
          <w:sz w:val="26"/>
          <w:szCs w:val="26"/>
          <w:lang w:val="vi-VN"/>
        </w:rPr>
      </w:pPr>
    </w:p>
    <w:p w14:paraId="4083C8E3" w14:textId="77777777" w:rsidR="001C695B" w:rsidRPr="007055F8" w:rsidRDefault="001C695B" w:rsidP="001C695B">
      <w:pPr>
        <w:spacing w:before="120" w:after="120" w:line="276" w:lineRule="auto"/>
        <w:ind w:right="-81"/>
        <w:jc w:val="center"/>
        <w:rPr>
          <w:b/>
          <w:bCs/>
          <w:sz w:val="26"/>
          <w:szCs w:val="26"/>
          <w:lang w:val="vi-VN"/>
        </w:rPr>
      </w:pPr>
    </w:p>
    <w:p w14:paraId="1ABE7320" w14:textId="77777777" w:rsidR="001C695B" w:rsidRPr="007055F8" w:rsidRDefault="001C695B" w:rsidP="001C695B">
      <w:pPr>
        <w:spacing w:before="120" w:after="120" w:line="276" w:lineRule="auto"/>
        <w:ind w:right="-81"/>
        <w:rPr>
          <w:b/>
          <w:bCs/>
          <w:sz w:val="26"/>
          <w:szCs w:val="26"/>
        </w:rPr>
      </w:pPr>
    </w:p>
    <w:p w14:paraId="6062422B" w14:textId="379B8EB2" w:rsidR="001C695B" w:rsidRPr="007055F8" w:rsidRDefault="001C695B" w:rsidP="00904F65">
      <w:pPr>
        <w:pStyle w:val="H1"/>
        <w:numPr>
          <w:ilvl w:val="0"/>
          <w:numId w:val="18"/>
        </w:numPr>
        <w:rPr>
          <w:szCs w:val="26"/>
        </w:rPr>
      </w:pPr>
      <w:bookmarkStart w:id="7" w:name="_Toc532972758"/>
      <w:bookmarkStart w:id="8" w:name="_Toc86938330"/>
      <w:r w:rsidRPr="007055F8">
        <w:rPr>
          <w:szCs w:val="26"/>
        </w:rPr>
        <w:t>TỔNG QUAN TÀI LIỆU</w:t>
      </w:r>
      <w:bookmarkEnd w:id="7"/>
      <w:bookmarkEnd w:id="8"/>
      <w:r w:rsidR="00B7068C" w:rsidRPr="007055F8">
        <w:rPr>
          <w:szCs w:val="26"/>
        </w:rPr>
        <w:t xml:space="preserve"> QUẢN LÝ NỢ CHỨNG TỪ</w:t>
      </w:r>
    </w:p>
    <w:p w14:paraId="6E5A3548" w14:textId="13B8CB51" w:rsidR="00CE28E5" w:rsidRPr="007055F8" w:rsidRDefault="00CE28E5" w:rsidP="00CE28E5">
      <w:pPr>
        <w:rPr>
          <w:sz w:val="26"/>
          <w:szCs w:val="26"/>
        </w:rPr>
      </w:pPr>
    </w:p>
    <w:p w14:paraId="58967D5D" w14:textId="68DF840E" w:rsidR="004B324F" w:rsidRPr="007055F8" w:rsidRDefault="001C695B" w:rsidP="0040585F">
      <w:pPr>
        <w:pStyle w:val="Heading2"/>
        <w:numPr>
          <w:ilvl w:val="0"/>
          <w:numId w:val="17"/>
        </w:numPr>
        <w:rPr>
          <w:rFonts w:cs="Times New Roman"/>
          <w:b/>
          <w:sz w:val="26"/>
        </w:rPr>
      </w:pPr>
      <w:r w:rsidRPr="007055F8">
        <w:rPr>
          <w:rFonts w:cs="Times New Roman"/>
          <w:b/>
          <w:sz w:val="26"/>
        </w:rPr>
        <w:t>Yêu cầu t</w:t>
      </w:r>
      <w:r w:rsidR="00472E98" w:rsidRPr="007055F8">
        <w:rPr>
          <w:rFonts w:cs="Times New Roman"/>
          <w:b/>
          <w:sz w:val="26"/>
        </w:rPr>
        <w:t>hông tin API</w:t>
      </w:r>
    </w:p>
    <w:p w14:paraId="47BAB66E" w14:textId="77777777" w:rsidR="001C695B" w:rsidRPr="007055F8" w:rsidRDefault="001C695B" w:rsidP="001C695B">
      <w:pPr>
        <w:rPr>
          <w:sz w:val="26"/>
          <w:szCs w:val="26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4"/>
        <w:gridCol w:w="6696"/>
      </w:tblGrid>
      <w:tr w:rsidR="00472E98" w:rsidRPr="007055F8" w14:paraId="71EADAC5" w14:textId="77777777" w:rsidTr="00472E98">
        <w:trPr>
          <w:trHeight w:val="316"/>
          <w:jc w:val="center"/>
        </w:trPr>
        <w:tc>
          <w:tcPr>
            <w:tcW w:w="2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E23406" w14:textId="77777777" w:rsidR="00472E98" w:rsidRPr="007055F8" w:rsidRDefault="00472E98">
            <w:pPr>
              <w:pStyle w:val="xmsoheader"/>
              <w:spacing w:line="312" w:lineRule="auto"/>
            </w:pPr>
            <w:r w:rsidRPr="007055F8">
              <w:rPr>
                <w:i/>
                <w:iCs/>
                <w:lang w:val="en-GB"/>
              </w:rPr>
              <w:lastRenderedPageBreak/>
              <w:t>Mục đích</w:t>
            </w:r>
          </w:p>
        </w:tc>
        <w:tc>
          <w:tcPr>
            <w:tcW w:w="66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F28527" w14:textId="176FFC48" w:rsidR="00472E98" w:rsidRPr="007055F8" w:rsidRDefault="00472E98" w:rsidP="00C215FA">
            <w:pPr>
              <w:pStyle w:val="xmsoheader"/>
              <w:spacing w:line="312" w:lineRule="auto"/>
              <w:jc w:val="both"/>
            </w:pPr>
            <w:r w:rsidRPr="007055F8">
              <w:rPr>
                <w:lang w:val="en-GB"/>
              </w:rPr>
              <w:t>BPM truyền thông tin sang QL</w:t>
            </w:r>
            <w:r w:rsidR="0073087B" w:rsidRPr="007055F8">
              <w:rPr>
                <w:lang w:val="en-GB"/>
              </w:rPr>
              <w:t xml:space="preserve">NCT để tạo </w:t>
            </w:r>
            <w:r w:rsidR="00C215FA">
              <w:rPr>
                <w:lang w:val="en-GB"/>
              </w:rPr>
              <w:t>thông tin KH + CQL</w:t>
            </w:r>
          </w:p>
        </w:tc>
      </w:tr>
      <w:tr w:rsidR="00472E98" w:rsidRPr="007055F8" w14:paraId="51B27DA0" w14:textId="77777777" w:rsidTr="00472E98">
        <w:trPr>
          <w:trHeight w:val="305"/>
          <w:jc w:val="center"/>
        </w:trPr>
        <w:tc>
          <w:tcPr>
            <w:tcW w:w="2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9AD8" w14:textId="77777777" w:rsidR="00472E98" w:rsidRPr="007055F8" w:rsidRDefault="00472E98">
            <w:pPr>
              <w:pStyle w:val="xmsoheader"/>
              <w:spacing w:line="312" w:lineRule="auto"/>
              <w:jc w:val="both"/>
            </w:pPr>
            <w:r w:rsidRPr="007055F8">
              <w:rPr>
                <w:i/>
                <w:iCs/>
                <w:lang w:val="en-GB"/>
              </w:rPr>
              <w:t>Loại tương tác</w:t>
            </w:r>
          </w:p>
        </w:tc>
        <w:tc>
          <w:tcPr>
            <w:tcW w:w="6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C443C" w14:textId="77777777" w:rsidR="00472E98" w:rsidRPr="007055F8" w:rsidRDefault="00472E98">
            <w:pPr>
              <w:pStyle w:val="xmsoheader"/>
              <w:spacing w:line="312" w:lineRule="auto"/>
              <w:jc w:val="both"/>
            </w:pPr>
            <w:r w:rsidRPr="007055F8">
              <w:rPr>
                <w:lang w:val="en-GB"/>
              </w:rPr>
              <w:t>1 chiều</w:t>
            </w:r>
          </w:p>
        </w:tc>
      </w:tr>
      <w:tr w:rsidR="00472E98" w:rsidRPr="007055F8" w14:paraId="3E5BB7DE" w14:textId="77777777" w:rsidTr="00472E98">
        <w:trPr>
          <w:trHeight w:val="316"/>
          <w:jc w:val="center"/>
        </w:trPr>
        <w:tc>
          <w:tcPr>
            <w:tcW w:w="2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A3612" w14:textId="77777777" w:rsidR="00472E98" w:rsidRPr="007055F8" w:rsidRDefault="00472E98">
            <w:pPr>
              <w:pStyle w:val="xmsoheader"/>
              <w:spacing w:line="312" w:lineRule="auto"/>
              <w:jc w:val="both"/>
            </w:pPr>
            <w:r w:rsidRPr="007055F8">
              <w:rPr>
                <w:i/>
                <w:iCs/>
                <w:lang w:val="en-GB"/>
              </w:rPr>
              <w:t>Tần suất</w:t>
            </w:r>
          </w:p>
        </w:tc>
        <w:tc>
          <w:tcPr>
            <w:tcW w:w="6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92D4E" w14:textId="2E947FFB" w:rsidR="00472E98" w:rsidRPr="007055F8" w:rsidRDefault="008E02D3">
            <w:pPr>
              <w:pStyle w:val="xmsoheader"/>
              <w:spacing w:line="312" w:lineRule="auto"/>
              <w:jc w:val="both"/>
            </w:pPr>
            <w:r w:rsidRPr="007055F8">
              <w:rPr>
                <w:lang w:val="en-GB"/>
              </w:rPr>
              <w:t>Realtime</w:t>
            </w:r>
          </w:p>
        </w:tc>
      </w:tr>
      <w:tr w:rsidR="00472E98" w:rsidRPr="007055F8" w14:paraId="3F3DBE48" w14:textId="77777777" w:rsidTr="00472E98">
        <w:trPr>
          <w:trHeight w:val="316"/>
          <w:jc w:val="center"/>
        </w:trPr>
        <w:tc>
          <w:tcPr>
            <w:tcW w:w="2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A991C5" w14:textId="77777777" w:rsidR="00472E98" w:rsidRPr="007055F8" w:rsidRDefault="00472E98">
            <w:pPr>
              <w:pStyle w:val="xmsoheader"/>
              <w:spacing w:line="312" w:lineRule="auto"/>
              <w:jc w:val="both"/>
            </w:pPr>
            <w:r w:rsidRPr="007055F8">
              <w:rPr>
                <w:i/>
                <w:iCs/>
                <w:lang w:val="en-GB"/>
              </w:rPr>
              <w:t>Thời điểm</w:t>
            </w:r>
          </w:p>
        </w:tc>
        <w:tc>
          <w:tcPr>
            <w:tcW w:w="6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A0F68" w14:textId="2C7A3A48" w:rsidR="00472E98" w:rsidRPr="007055F8" w:rsidRDefault="008E02D3">
            <w:pPr>
              <w:pStyle w:val="xmsoheader"/>
              <w:spacing w:line="312" w:lineRule="auto"/>
              <w:jc w:val="both"/>
            </w:pPr>
            <w:r w:rsidRPr="007055F8">
              <w:rPr>
                <w:lang w:val="en-GB"/>
              </w:rPr>
              <w:t>Realtime</w:t>
            </w:r>
          </w:p>
        </w:tc>
      </w:tr>
      <w:tr w:rsidR="00472E98" w:rsidRPr="007055F8" w14:paraId="68E7EE5D" w14:textId="77777777" w:rsidTr="00472E98">
        <w:trPr>
          <w:trHeight w:val="316"/>
          <w:jc w:val="center"/>
        </w:trPr>
        <w:tc>
          <w:tcPr>
            <w:tcW w:w="2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99E28" w14:textId="77777777" w:rsidR="00472E98" w:rsidRPr="007055F8" w:rsidRDefault="00472E98">
            <w:pPr>
              <w:pStyle w:val="xmsoheader"/>
              <w:spacing w:line="312" w:lineRule="auto"/>
              <w:jc w:val="both"/>
            </w:pPr>
            <w:r w:rsidRPr="007055F8">
              <w:rPr>
                <w:i/>
                <w:iCs/>
                <w:lang w:val="en-GB"/>
              </w:rPr>
              <w:t>Điều kiện</w:t>
            </w:r>
          </w:p>
        </w:tc>
        <w:tc>
          <w:tcPr>
            <w:tcW w:w="6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51D88" w14:textId="77777777" w:rsidR="00C215FA" w:rsidRDefault="00C215FA">
            <w:pPr>
              <w:pStyle w:val="xmsoheader"/>
              <w:spacing w:line="312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Yêu cầu HM là mở mới</w:t>
            </w:r>
          </w:p>
          <w:p w14:paraId="71F541BD" w14:textId="201085AE" w:rsidR="00472E98" w:rsidRPr="007055F8" w:rsidRDefault="00472E98">
            <w:pPr>
              <w:pStyle w:val="xmsoheader"/>
              <w:spacing w:line="312" w:lineRule="auto"/>
              <w:jc w:val="both"/>
            </w:pPr>
            <w:r w:rsidRPr="007055F8">
              <w:rPr>
                <w:lang w:val="en-GB"/>
              </w:rPr>
              <w:t>Yêu cầ</w:t>
            </w:r>
            <w:r w:rsidR="001628F4" w:rsidRPr="007055F8">
              <w:rPr>
                <w:lang w:val="en-GB"/>
              </w:rPr>
              <w:t>u hồ sơ</w:t>
            </w:r>
            <w:r w:rsidRPr="007055F8">
              <w:rPr>
                <w:lang w:val="en-GB"/>
              </w:rPr>
              <w:t xml:space="preserve"> được chuyển sang trạ</w:t>
            </w:r>
            <w:r w:rsidR="00C215FA">
              <w:rPr>
                <w:lang w:val="en-GB"/>
              </w:rPr>
              <w:t>ng thái “Đóng</w:t>
            </w:r>
            <w:r w:rsidRPr="007055F8">
              <w:rPr>
                <w:lang w:val="en-GB"/>
              </w:rPr>
              <w:t>”</w:t>
            </w:r>
          </w:p>
        </w:tc>
      </w:tr>
    </w:tbl>
    <w:p w14:paraId="7128BC52" w14:textId="7B34DF9E" w:rsidR="0040585F" w:rsidRDefault="00472E98" w:rsidP="0040585F">
      <w:pPr>
        <w:pStyle w:val="xmsonormal"/>
        <w:rPr>
          <w:rFonts w:ascii="Times New Roman" w:hAnsi="Times New Roman" w:cs="Times New Roman"/>
          <w:sz w:val="26"/>
          <w:szCs w:val="26"/>
        </w:rPr>
      </w:pPr>
      <w:r w:rsidRPr="007055F8">
        <w:rPr>
          <w:rFonts w:ascii="Times New Roman" w:hAnsi="Times New Roman" w:cs="Times New Roman"/>
          <w:sz w:val="26"/>
          <w:szCs w:val="26"/>
        </w:rPr>
        <w:t> </w:t>
      </w:r>
    </w:p>
    <w:p w14:paraId="6597AD0A" w14:textId="5FF2A218" w:rsidR="00C55EEA" w:rsidRPr="00C55EEA" w:rsidRDefault="005E3AB0" w:rsidP="00C55EEA">
      <w:pPr>
        <w:pStyle w:val="xmsonormal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Trường hợp Đã tồn tại CBQL trên Hệ thống chứng từ nợ: không update thông tin</w:t>
      </w:r>
      <w:r w:rsidR="00C55EEA">
        <w:rPr>
          <w:rFonts w:ascii="Times New Roman" w:hAnsi="Times New Roman" w:cs="Times New Roman"/>
          <w:sz w:val="26"/>
          <w:szCs w:val="26"/>
        </w:rPr>
        <w:t>. Với CBQL có status = false, không tiến hành tạo khách hàng.</w:t>
      </w:r>
    </w:p>
    <w:p w14:paraId="0C2ACA12" w14:textId="29A90FC6" w:rsidR="005E3AB0" w:rsidRDefault="005E3AB0" w:rsidP="005E3AB0">
      <w:pPr>
        <w:pStyle w:val="xmsonormal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Trường hợp Đã tồn tại CIF trạng thái hoạt động: không update thông tin, trả về thông báo đã tồn tại</w:t>
      </w:r>
    </w:p>
    <w:p w14:paraId="55CEDC85" w14:textId="344E8588" w:rsidR="005E3AB0" w:rsidRDefault="005E3AB0" w:rsidP="005E3AB0">
      <w:pPr>
        <w:pStyle w:val="xmsonormal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Trường hợp đã tồn tại CIF trạng thái không hoạt động: update thông tin mới từ BPM</w:t>
      </w:r>
    </w:p>
    <w:p w14:paraId="43657A43" w14:textId="61328729" w:rsidR="00201651" w:rsidRDefault="00561FEF" w:rsidP="00201651">
      <w:pPr>
        <w:pStyle w:val="xmsonormal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Lưu ý: </w:t>
      </w:r>
      <w:r>
        <w:rPr>
          <w:rStyle w:val="ui-provider"/>
          <w:rFonts w:ascii="Times New Roman" w:hAnsi="Times New Roman" w:cs="Times New Roman"/>
          <w:sz w:val="26"/>
          <w:szCs w:val="26"/>
        </w:rPr>
        <w:t>API</w:t>
      </w:r>
      <w:r w:rsidRPr="00561FEF">
        <w:rPr>
          <w:rStyle w:val="ui-provider"/>
          <w:rFonts w:ascii="Times New Roman" w:hAnsi="Times New Roman" w:cs="Times New Roman"/>
          <w:sz w:val="26"/>
          <w:szCs w:val="26"/>
        </w:rPr>
        <w:t xml:space="preserve"> tạo khách hàng và tạo hồ sơ nằm ở bước xử lý </w:t>
      </w:r>
      <w:r>
        <w:rPr>
          <w:rStyle w:val="ui-provider"/>
          <w:rFonts w:ascii="Times New Roman" w:hAnsi="Times New Roman" w:cs="Times New Roman"/>
          <w:sz w:val="26"/>
          <w:szCs w:val="26"/>
        </w:rPr>
        <w:t xml:space="preserve">sau khi BPM phê duyệt thành công hồ sơ, </w:t>
      </w:r>
      <w:r w:rsidRPr="00561FEF">
        <w:rPr>
          <w:rStyle w:val="ui-provider"/>
          <w:rFonts w:ascii="Times New Roman" w:hAnsi="Times New Roman" w:cs="Times New Roman"/>
          <w:sz w:val="26"/>
          <w:szCs w:val="26"/>
        </w:rPr>
        <w:t xml:space="preserve">không ảnh hưởng đến luồng </w:t>
      </w:r>
      <w:ins w:id="9" w:author="Mai Dang Thi Ngoc (CN-AGILE PTCTQTNV)" w:date="2023-02-17T17:19:00Z">
        <w:r w:rsidR="00A26A74">
          <w:rPr>
            <w:rStyle w:val="ui-provider"/>
            <w:rFonts w:ascii="Times New Roman" w:hAnsi="Times New Roman" w:cs="Times New Roman"/>
            <w:sz w:val="26"/>
            <w:szCs w:val="26"/>
          </w:rPr>
          <w:t>phê duyệt Hồ sơ đang chạy của BPM</w:t>
        </w:r>
      </w:ins>
      <w:del w:id="10" w:author="Mai Dang Thi Ngoc (CN-AGILE PTCTQTNV)" w:date="2023-02-17T17:19:00Z">
        <w:r w:rsidRPr="00561FEF" w:rsidDel="00A26A74">
          <w:rPr>
            <w:rStyle w:val="ui-provider"/>
            <w:rFonts w:ascii="Times New Roman" w:hAnsi="Times New Roman" w:cs="Times New Roman"/>
            <w:sz w:val="26"/>
            <w:szCs w:val="26"/>
          </w:rPr>
          <w:delText>đang chạy củ</w:delText>
        </w:r>
        <w:r w:rsidDel="00A26A74">
          <w:rPr>
            <w:rStyle w:val="ui-provider"/>
            <w:rFonts w:ascii="Times New Roman" w:hAnsi="Times New Roman" w:cs="Times New Roman"/>
            <w:sz w:val="26"/>
            <w:szCs w:val="26"/>
          </w:rPr>
          <w:delText>a BPM</w:delText>
        </w:r>
      </w:del>
    </w:p>
    <w:p w14:paraId="7328B1B3" w14:textId="6ED7A201" w:rsidR="00535F69" w:rsidRPr="0040585F" w:rsidRDefault="00535F69" w:rsidP="0040585F">
      <w:pPr>
        <w:pStyle w:val="Heading2"/>
        <w:numPr>
          <w:ilvl w:val="0"/>
          <w:numId w:val="17"/>
        </w:numPr>
        <w:rPr>
          <w:rStyle w:val="Hyperlink"/>
          <w:rFonts w:cs="Times New Roman"/>
          <w:color w:val="auto"/>
          <w:sz w:val="26"/>
          <w:u w:val="none"/>
        </w:rPr>
      </w:pPr>
      <w:r w:rsidRPr="007055F8">
        <w:rPr>
          <w:rStyle w:val="Hyperlink"/>
          <w:rFonts w:cs="Times New Roman"/>
          <w:b/>
          <w:color w:val="auto"/>
          <w:sz w:val="26"/>
          <w:u w:val="none"/>
        </w:rPr>
        <w:t>Method</w:t>
      </w:r>
    </w:p>
    <w:p w14:paraId="3AAE4359" w14:textId="4A5A9302" w:rsidR="00535F69" w:rsidRPr="007055F8" w:rsidRDefault="00535F69" w:rsidP="00535F69">
      <w:pPr>
        <w:rPr>
          <w:sz w:val="26"/>
          <w:szCs w:val="26"/>
        </w:rPr>
      </w:pPr>
    </w:p>
    <w:p w14:paraId="0FC6A03A" w14:textId="29F12A20" w:rsidR="00535F69" w:rsidRPr="007055F8" w:rsidRDefault="00535F69" w:rsidP="00535F69">
      <w:pPr>
        <w:ind w:firstLine="360"/>
        <w:rPr>
          <w:sz w:val="26"/>
          <w:szCs w:val="26"/>
        </w:rPr>
      </w:pPr>
      <w:r w:rsidRPr="007055F8">
        <w:rPr>
          <w:sz w:val="26"/>
          <w:szCs w:val="26"/>
        </w:rPr>
        <w:t>POST</w:t>
      </w:r>
    </w:p>
    <w:p w14:paraId="6B1ADD14" w14:textId="32983BE7" w:rsidR="005651ED" w:rsidRPr="007055F8" w:rsidRDefault="00D63FE4" w:rsidP="0040585F">
      <w:pPr>
        <w:pStyle w:val="Heading2"/>
        <w:numPr>
          <w:ilvl w:val="0"/>
          <w:numId w:val="17"/>
        </w:numPr>
        <w:rPr>
          <w:rStyle w:val="Hyperlink"/>
          <w:rFonts w:cs="Times New Roman"/>
          <w:b/>
          <w:color w:val="000000" w:themeColor="text1"/>
          <w:sz w:val="26"/>
          <w:u w:val="none"/>
        </w:rPr>
      </w:pPr>
      <w:r w:rsidRPr="007055F8">
        <w:rPr>
          <w:rStyle w:val="Hyperlink"/>
          <w:rFonts w:cs="Times New Roman"/>
          <w:b/>
          <w:color w:val="000000" w:themeColor="text1"/>
          <w:sz w:val="26"/>
          <w:u w:val="none"/>
        </w:rPr>
        <w:t>Sequence diagram</w:t>
      </w:r>
    </w:p>
    <w:p w14:paraId="1C939D2D" w14:textId="5C26BB08" w:rsidR="005651ED" w:rsidRPr="007055F8" w:rsidRDefault="005651ED" w:rsidP="00D63FE4">
      <w:pPr>
        <w:pStyle w:val="xmsonormal"/>
        <w:rPr>
          <w:rFonts w:ascii="Times New Roman" w:hAnsi="Times New Roman" w:cs="Times New Roman"/>
          <w:b/>
          <w:sz w:val="26"/>
          <w:szCs w:val="26"/>
        </w:rPr>
      </w:pPr>
    </w:p>
    <w:p w14:paraId="521F3A35" w14:textId="416AE34D" w:rsidR="001C695B" w:rsidRPr="007055F8" w:rsidRDefault="00784EE5" w:rsidP="00AD00FD">
      <w:pPr>
        <w:ind w:firstLine="360"/>
        <w:rPr>
          <w:rStyle w:val="Hyperlink"/>
          <w:color w:val="172B4D"/>
          <w:spacing w:val="-1"/>
          <w:sz w:val="26"/>
          <w:szCs w:val="26"/>
          <w:u w:val="none"/>
        </w:rPr>
      </w:pPr>
      <w:r>
        <w:rPr>
          <w:b/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3C9EE2C1" wp14:editId="0143BEA7">
            <wp:extent cx="5943600" cy="53524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LCT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28E5" w:rsidRPr="007055F8">
        <w:rPr>
          <w:rStyle w:val="Hyperlink"/>
          <w:b/>
          <w:color w:val="000000" w:themeColor="text1"/>
          <w:sz w:val="26"/>
          <w:szCs w:val="26"/>
          <w:u w:val="none"/>
        </w:rPr>
        <w:t xml:space="preserve"> </w:t>
      </w:r>
    </w:p>
    <w:p w14:paraId="6AB69862" w14:textId="77777777" w:rsidR="00A11ED9" w:rsidRPr="007055F8" w:rsidRDefault="00A11ED9" w:rsidP="00A11ED9">
      <w:pPr>
        <w:rPr>
          <w:sz w:val="26"/>
          <w:szCs w:val="26"/>
        </w:rPr>
      </w:pPr>
    </w:p>
    <w:p w14:paraId="2954F10F" w14:textId="77777777" w:rsidR="00535F69" w:rsidRPr="007055F8" w:rsidRDefault="00535F69" w:rsidP="00984A4E">
      <w:pPr>
        <w:shd w:val="clear" w:color="auto" w:fill="FFFFFF"/>
        <w:spacing w:before="150"/>
        <w:rPr>
          <w:rFonts w:eastAsia="Times New Roman"/>
          <w:b/>
          <w:bCs/>
          <w:color w:val="172B4D"/>
          <w:sz w:val="26"/>
          <w:szCs w:val="26"/>
        </w:rPr>
      </w:pPr>
    </w:p>
    <w:p w14:paraId="47B3E2B7" w14:textId="1881FCA3" w:rsidR="00535F69" w:rsidRPr="007055F8" w:rsidRDefault="00535F69" w:rsidP="0040585F">
      <w:pPr>
        <w:pStyle w:val="Heading2"/>
        <w:numPr>
          <w:ilvl w:val="0"/>
          <w:numId w:val="17"/>
        </w:numPr>
        <w:rPr>
          <w:rFonts w:eastAsia="Times New Roman" w:cs="Times New Roman"/>
          <w:b/>
          <w:bCs/>
          <w:color w:val="172B4D"/>
          <w:sz w:val="26"/>
        </w:rPr>
      </w:pPr>
      <w:r w:rsidRPr="007055F8">
        <w:rPr>
          <w:rFonts w:eastAsia="Times New Roman" w:cs="Times New Roman"/>
          <w:b/>
          <w:bCs/>
          <w:color w:val="172B4D"/>
          <w:sz w:val="26"/>
        </w:rPr>
        <w:t>Bảng mô tả chi tiết</w:t>
      </w:r>
    </w:p>
    <w:p w14:paraId="4DC5B741" w14:textId="77777777" w:rsidR="00D63FE4" w:rsidRPr="007055F8" w:rsidRDefault="00D63FE4" w:rsidP="00D63FE4">
      <w:pPr>
        <w:rPr>
          <w:sz w:val="26"/>
          <w:szCs w:val="26"/>
        </w:rPr>
      </w:pPr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707"/>
        <w:gridCol w:w="910"/>
        <w:gridCol w:w="1386"/>
        <w:gridCol w:w="1042"/>
        <w:gridCol w:w="540"/>
        <w:gridCol w:w="1080"/>
        <w:gridCol w:w="2160"/>
        <w:gridCol w:w="2160"/>
      </w:tblGrid>
      <w:tr w:rsidR="00201651" w:rsidRPr="007055F8" w14:paraId="7D619FED" w14:textId="012F427B" w:rsidTr="00201651">
        <w:trPr>
          <w:trHeight w:val="383"/>
        </w:trPr>
        <w:tc>
          <w:tcPr>
            <w:tcW w:w="707" w:type="dxa"/>
            <w:hideMark/>
          </w:tcPr>
          <w:p w14:paraId="7BA1E321" w14:textId="77777777" w:rsidR="00201651" w:rsidRPr="007055F8" w:rsidRDefault="00201651" w:rsidP="00CF004E">
            <w:pPr>
              <w:pStyle w:val="xmsoheader"/>
              <w:spacing w:line="312" w:lineRule="auto"/>
              <w:jc w:val="center"/>
            </w:pPr>
            <w:r w:rsidRPr="007055F8">
              <w:rPr>
                <w:b/>
                <w:bCs/>
                <w:lang w:val="en-GB"/>
              </w:rPr>
              <w:t>STT</w:t>
            </w:r>
          </w:p>
        </w:tc>
        <w:tc>
          <w:tcPr>
            <w:tcW w:w="910" w:type="dxa"/>
          </w:tcPr>
          <w:p w14:paraId="369ED065" w14:textId="2625B70D" w:rsidR="00201651" w:rsidRPr="007055F8" w:rsidRDefault="00201651" w:rsidP="00CF004E">
            <w:pPr>
              <w:pStyle w:val="xmsoheader"/>
              <w:spacing w:line="312" w:lineRule="auto"/>
              <w:jc w:val="center"/>
              <w:rPr>
                <w:b/>
                <w:bCs/>
                <w:lang w:val="en-GB"/>
              </w:rPr>
            </w:pPr>
            <w:r w:rsidRPr="007055F8">
              <w:rPr>
                <w:b/>
                <w:bCs/>
                <w:lang w:val="en-GB"/>
              </w:rPr>
              <w:t>Type BPM HM</w:t>
            </w:r>
          </w:p>
        </w:tc>
        <w:tc>
          <w:tcPr>
            <w:tcW w:w="1386" w:type="dxa"/>
            <w:hideMark/>
          </w:tcPr>
          <w:p w14:paraId="0C9351D1" w14:textId="143F45AF" w:rsidR="00201651" w:rsidRPr="007055F8" w:rsidRDefault="00201651" w:rsidP="00CF004E">
            <w:pPr>
              <w:pStyle w:val="xmsoheader"/>
              <w:spacing w:line="312" w:lineRule="auto"/>
              <w:jc w:val="center"/>
            </w:pPr>
            <w:r w:rsidRPr="007055F8">
              <w:rPr>
                <w:b/>
                <w:bCs/>
                <w:lang w:val="en-GB"/>
              </w:rPr>
              <w:t>Type QLNCT</w:t>
            </w:r>
          </w:p>
        </w:tc>
        <w:tc>
          <w:tcPr>
            <w:tcW w:w="1042" w:type="dxa"/>
          </w:tcPr>
          <w:p w14:paraId="0AB676E7" w14:textId="34D7FFEC" w:rsidR="00201651" w:rsidRPr="007055F8" w:rsidRDefault="00201651" w:rsidP="00CF004E">
            <w:pPr>
              <w:pStyle w:val="xmsoheader"/>
              <w:spacing w:line="312" w:lineRule="auto"/>
              <w:jc w:val="center"/>
              <w:rPr>
                <w:b/>
                <w:bCs/>
                <w:highlight w:val="yellow"/>
                <w:lang w:val="en-GB"/>
              </w:rPr>
            </w:pPr>
            <w:r w:rsidRPr="007055F8">
              <w:rPr>
                <w:b/>
                <w:bCs/>
                <w:highlight w:val="yellow"/>
                <w:lang w:val="en-GB"/>
              </w:rPr>
              <w:t>Type API</w:t>
            </w:r>
          </w:p>
        </w:tc>
        <w:tc>
          <w:tcPr>
            <w:tcW w:w="540" w:type="dxa"/>
          </w:tcPr>
          <w:p w14:paraId="14FC2355" w14:textId="77777777" w:rsidR="00201651" w:rsidRPr="007055F8" w:rsidRDefault="00201651" w:rsidP="00CF004E">
            <w:pPr>
              <w:pStyle w:val="xmsoheader"/>
              <w:spacing w:line="312" w:lineRule="auto"/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080" w:type="dxa"/>
            <w:hideMark/>
          </w:tcPr>
          <w:p w14:paraId="27E43C30" w14:textId="77777777" w:rsidR="00201651" w:rsidRPr="007055F8" w:rsidRDefault="00201651" w:rsidP="00CF004E">
            <w:pPr>
              <w:pStyle w:val="xmsoheader"/>
              <w:spacing w:line="312" w:lineRule="auto"/>
              <w:jc w:val="center"/>
            </w:pPr>
            <w:r w:rsidRPr="007055F8">
              <w:rPr>
                <w:b/>
                <w:bCs/>
                <w:lang w:val="en-GB"/>
              </w:rPr>
              <w:t>Kiểu dữ liệu</w:t>
            </w:r>
          </w:p>
        </w:tc>
        <w:tc>
          <w:tcPr>
            <w:tcW w:w="2160" w:type="dxa"/>
            <w:hideMark/>
          </w:tcPr>
          <w:p w14:paraId="79E5BBC6" w14:textId="34CCEB8E" w:rsidR="00201651" w:rsidRPr="007055F8" w:rsidRDefault="00201651" w:rsidP="00201651">
            <w:pPr>
              <w:pStyle w:val="xmsoheader"/>
              <w:spacing w:line="312" w:lineRule="auto"/>
              <w:jc w:val="center"/>
            </w:pPr>
            <w:r w:rsidRPr="007055F8">
              <w:rPr>
                <w:b/>
                <w:bCs/>
                <w:lang w:val="en-GB"/>
              </w:rPr>
              <w:t xml:space="preserve">Mô tả </w:t>
            </w:r>
            <w:r>
              <w:rPr>
                <w:b/>
                <w:bCs/>
                <w:lang w:val="en-GB"/>
              </w:rPr>
              <w:t>yêu cầu API chứng từ nợ</w:t>
            </w:r>
          </w:p>
        </w:tc>
        <w:tc>
          <w:tcPr>
            <w:tcW w:w="2160" w:type="dxa"/>
          </w:tcPr>
          <w:p w14:paraId="0D1606E2" w14:textId="072D6786" w:rsidR="00201651" w:rsidRPr="007055F8" w:rsidRDefault="00201651" w:rsidP="00CF004E">
            <w:pPr>
              <w:pStyle w:val="xmsoheader"/>
              <w:spacing w:line="312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Yêu cầu dữ liệu BPM truyền sang</w:t>
            </w:r>
          </w:p>
        </w:tc>
      </w:tr>
      <w:tr w:rsidR="00201651" w:rsidRPr="007055F8" w14:paraId="35C67026" w14:textId="2112C74C" w:rsidTr="00201651">
        <w:trPr>
          <w:trHeight w:val="383"/>
        </w:trPr>
        <w:tc>
          <w:tcPr>
            <w:tcW w:w="7825" w:type="dxa"/>
            <w:gridSpan w:val="7"/>
          </w:tcPr>
          <w:p w14:paraId="1DBEA4D6" w14:textId="6AC905F1" w:rsidR="00201651" w:rsidRPr="007055F8" w:rsidRDefault="00201651" w:rsidP="00784EE5">
            <w:pPr>
              <w:pStyle w:val="xmsoheader"/>
              <w:spacing w:line="312" w:lineRule="auto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common</w:t>
            </w:r>
          </w:p>
        </w:tc>
        <w:tc>
          <w:tcPr>
            <w:tcW w:w="2160" w:type="dxa"/>
          </w:tcPr>
          <w:p w14:paraId="6874809E" w14:textId="77777777" w:rsidR="00201651" w:rsidRDefault="00201651" w:rsidP="00784EE5">
            <w:pPr>
              <w:pStyle w:val="xmsoheader"/>
              <w:spacing w:line="312" w:lineRule="auto"/>
              <w:rPr>
                <w:b/>
                <w:bCs/>
                <w:lang w:val="en-GB"/>
              </w:rPr>
            </w:pPr>
          </w:p>
        </w:tc>
      </w:tr>
      <w:tr w:rsidR="00201651" w:rsidRPr="007055F8" w14:paraId="6F42A14F" w14:textId="587712F6" w:rsidTr="00201651">
        <w:trPr>
          <w:trHeight w:val="383"/>
        </w:trPr>
        <w:tc>
          <w:tcPr>
            <w:tcW w:w="707" w:type="dxa"/>
          </w:tcPr>
          <w:p w14:paraId="33511E91" w14:textId="67B3DEB9" w:rsidR="00201651" w:rsidRPr="007055F8" w:rsidRDefault="00201651" w:rsidP="00CF004E">
            <w:pPr>
              <w:pStyle w:val="xmsoheader"/>
              <w:spacing w:line="312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10" w:type="dxa"/>
          </w:tcPr>
          <w:p w14:paraId="6CF25AB7" w14:textId="6D416918" w:rsidR="00201651" w:rsidRPr="007055F8" w:rsidRDefault="00201651" w:rsidP="00784EE5">
            <w:pPr>
              <w:pStyle w:val="xmsoheader"/>
              <w:spacing w:line="312" w:lineRule="auto"/>
            </w:pPr>
          </w:p>
        </w:tc>
        <w:tc>
          <w:tcPr>
            <w:tcW w:w="1386" w:type="dxa"/>
          </w:tcPr>
          <w:p w14:paraId="4A0E7D5D" w14:textId="1A54AF0D" w:rsidR="00201651" w:rsidRPr="007055F8" w:rsidRDefault="00201651" w:rsidP="00D63FE4">
            <w:pPr>
              <w:pStyle w:val="xmsoheader"/>
              <w:spacing w:line="312" w:lineRule="auto"/>
              <w:rPr>
                <w:lang w:val="en-GB"/>
              </w:rPr>
            </w:pPr>
          </w:p>
        </w:tc>
        <w:tc>
          <w:tcPr>
            <w:tcW w:w="1042" w:type="dxa"/>
          </w:tcPr>
          <w:p w14:paraId="28EC26B6" w14:textId="4DBF59E7" w:rsidR="00201651" w:rsidRPr="007055F8" w:rsidRDefault="00201651" w:rsidP="00CF004E">
            <w:pPr>
              <w:pStyle w:val="xmsoheader"/>
              <w:spacing w:line="312" w:lineRule="auto"/>
            </w:pPr>
            <w:r>
              <w:t>channel</w:t>
            </w:r>
          </w:p>
        </w:tc>
        <w:tc>
          <w:tcPr>
            <w:tcW w:w="540" w:type="dxa"/>
          </w:tcPr>
          <w:p w14:paraId="0695EA5D" w14:textId="11EF87E5" w:rsidR="00201651" w:rsidRPr="007055F8" w:rsidRDefault="00201651" w:rsidP="00CF004E">
            <w:pPr>
              <w:pStyle w:val="xmsoheader"/>
              <w:spacing w:line="312" w:lineRule="auto"/>
            </w:pPr>
            <w:r>
              <w:t>M</w:t>
            </w:r>
          </w:p>
        </w:tc>
        <w:tc>
          <w:tcPr>
            <w:tcW w:w="1080" w:type="dxa"/>
          </w:tcPr>
          <w:p w14:paraId="57D1687C" w14:textId="287F9B94" w:rsidR="00201651" w:rsidRPr="007055F8" w:rsidRDefault="00201651" w:rsidP="00CF004E">
            <w:pPr>
              <w:pStyle w:val="xmsoheader"/>
              <w:spacing w:line="312" w:lineRule="auto"/>
              <w:jc w:val="center"/>
            </w:pPr>
            <w:r>
              <w:t>Varchar(255)</w:t>
            </w:r>
          </w:p>
        </w:tc>
        <w:tc>
          <w:tcPr>
            <w:tcW w:w="2160" w:type="dxa"/>
          </w:tcPr>
          <w:p w14:paraId="4670C501" w14:textId="696AA9EC" w:rsidR="00201651" w:rsidRPr="007055F8" w:rsidRDefault="00201651" w:rsidP="00CF004E">
            <w:pPr>
              <w:pStyle w:val="xmsoheader"/>
              <w:spacing w:line="312" w:lineRule="auto"/>
              <w:rPr>
                <w:lang w:val="en-GB"/>
              </w:rPr>
            </w:pPr>
            <w:r>
              <w:rPr>
                <w:lang w:val="en-GB"/>
              </w:rPr>
              <w:t xml:space="preserve">Mặc định: </w:t>
            </w:r>
            <w:r>
              <w:t>BPM_CREATE_CUSTOMER</w:t>
            </w:r>
          </w:p>
        </w:tc>
        <w:tc>
          <w:tcPr>
            <w:tcW w:w="2160" w:type="dxa"/>
          </w:tcPr>
          <w:p w14:paraId="6B1F5C8D" w14:textId="0691B6C7" w:rsidR="00201651" w:rsidRDefault="00201651" w:rsidP="00CF004E">
            <w:pPr>
              <w:pStyle w:val="xmsoheader"/>
              <w:spacing w:line="312" w:lineRule="auto"/>
              <w:rPr>
                <w:lang w:val="en-GB"/>
              </w:rPr>
            </w:pPr>
            <w:r>
              <w:t>BPM_CREATE_CUSTOMER</w:t>
            </w:r>
          </w:p>
        </w:tc>
      </w:tr>
      <w:tr w:rsidR="00201651" w:rsidRPr="007055F8" w14:paraId="3E24A1CA" w14:textId="2D2E90B9" w:rsidTr="00201651">
        <w:trPr>
          <w:trHeight w:val="383"/>
        </w:trPr>
        <w:tc>
          <w:tcPr>
            <w:tcW w:w="707" w:type="dxa"/>
          </w:tcPr>
          <w:p w14:paraId="1B304ED5" w14:textId="7A744A34" w:rsidR="00201651" w:rsidRPr="007055F8" w:rsidRDefault="00201651" w:rsidP="00CF004E">
            <w:pPr>
              <w:pStyle w:val="xmsoheader"/>
              <w:spacing w:line="312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2</w:t>
            </w:r>
          </w:p>
        </w:tc>
        <w:tc>
          <w:tcPr>
            <w:tcW w:w="910" w:type="dxa"/>
          </w:tcPr>
          <w:p w14:paraId="274CF4EE" w14:textId="77777777" w:rsidR="00201651" w:rsidRPr="007055F8" w:rsidRDefault="00201651" w:rsidP="00784EE5">
            <w:pPr>
              <w:pStyle w:val="xmsoheader"/>
              <w:spacing w:line="312" w:lineRule="auto"/>
            </w:pPr>
          </w:p>
        </w:tc>
        <w:tc>
          <w:tcPr>
            <w:tcW w:w="1386" w:type="dxa"/>
          </w:tcPr>
          <w:p w14:paraId="4E5D271A" w14:textId="77777777" w:rsidR="00201651" w:rsidRPr="007055F8" w:rsidRDefault="00201651" w:rsidP="00D63FE4">
            <w:pPr>
              <w:pStyle w:val="xmsoheader"/>
              <w:spacing w:line="312" w:lineRule="auto"/>
              <w:rPr>
                <w:lang w:val="en-GB"/>
              </w:rPr>
            </w:pPr>
          </w:p>
        </w:tc>
        <w:tc>
          <w:tcPr>
            <w:tcW w:w="1042" w:type="dxa"/>
          </w:tcPr>
          <w:p w14:paraId="66B1E5B6" w14:textId="48E6EA8C" w:rsidR="00201651" w:rsidRPr="0040585F" w:rsidRDefault="00201651" w:rsidP="00CF004E">
            <w:pPr>
              <w:pStyle w:val="xmsoheader"/>
              <w:spacing w:line="312" w:lineRule="auto"/>
            </w:pPr>
            <w:r w:rsidRPr="0040585F">
              <w:t>requestTime</w:t>
            </w:r>
          </w:p>
        </w:tc>
        <w:tc>
          <w:tcPr>
            <w:tcW w:w="540" w:type="dxa"/>
          </w:tcPr>
          <w:p w14:paraId="51C66C14" w14:textId="1C944D84" w:rsidR="00201651" w:rsidRPr="007055F8" w:rsidRDefault="00201651" w:rsidP="00CF004E">
            <w:pPr>
              <w:pStyle w:val="xmsoheader"/>
              <w:spacing w:line="312" w:lineRule="auto"/>
            </w:pPr>
            <w:r>
              <w:t>M</w:t>
            </w:r>
          </w:p>
        </w:tc>
        <w:tc>
          <w:tcPr>
            <w:tcW w:w="1080" w:type="dxa"/>
          </w:tcPr>
          <w:p w14:paraId="442D29DC" w14:textId="6F9E7E4B" w:rsidR="00201651" w:rsidRPr="007055F8" w:rsidRDefault="00201651" w:rsidP="00CF004E">
            <w:pPr>
              <w:pStyle w:val="xmsoheader"/>
              <w:spacing w:line="312" w:lineRule="auto"/>
              <w:jc w:val="center"/>
            </w:pPr>
            <w:r>
              <w:t>Varchar(255)</w:t>
            </w:r>
          </w:p>
        </w:tc>
        <w:tc>
          <w:tcPr>
            <w:tcW w:w="2160" w:type="dxa"/>
          </w:tcPr>
          <w:p w14:paraId="046D0AB7" w14:textId="2F0CCDED" w:rsidR="00201651" w:rsidRDefault="00201651" w:rsidP="00CF004E">
            <w:pPr>
              <w:pStyle w:val="xmsoheader"/>
              <w:spacing w:line="312" w:lineRule="auto"/>
              <w:rPr>
                <w:lang w:val="en-GB"/>
              </w:rPr>
            </w:pPr>
            <w:r>
              <w:rPr>
                <w:lang w:val="en-GB"/>
              </w:rPr>
              <w:t xml:space="preserve">Thời gian BPM HM truyền dữ liệu. </w:t>
            </w:r>
          </w:p>
          <w:p w14:paraId="13ABBAA9" w14:textId="1011826B" w:rsidR="00201651" w:rsidRDefault="00201651" w:rsidP="00CF004E">
            <w:pPr>
              <w:pStyle w:val="xmsoheader"/>
              <w:spacing w:line="312" w:lineRule="auto"/>
              <w:rPr>
                <w:lang w:val="en-GB"/>
              </w:rPr>
            </w:pPr>
            <w:r>
              <w:rPr>
                <w:lang w:val="en-GB"/>
              </w:rPr>
              <w:t xml:space="preserve">Ex: </w:t>
            </w:r>
            <w:r>
              <w:t>20220505144408</w:t>
            </w:r>
          </w:p>
        </w:tc>
        <w:tc>
          <w:tcPr>
            <w:tcW w:w="2160" w:type="dxa"/>
          </w:tcPr>
          <w:p w14:paraId="5BB5E64A" w14:textId="77777777" w:rsidR="00201651" w:rsidRDefault="00201651" w:rsidP="00201651">
            <w:pPr>
              <w:pStyle w:val="xmsoheader"/>
              <w:spacing w:line="312" w:lineRule="auto"/>
              <w:rPr>
                <w:lang w:val="en-GB"/>
              </w:rPr>
            </w:pPr>
            <w:r>
              <w:rPr>
                <w:lang w:val="en-GB"/>
              </w:rPr>
              <w:t xml:space="preserve">Thời gian BPM HM truyền dữ liệu. </w:t>
            </w:r>
          </w:p>
          <w:p w14:paraId="6E72DAA7" w14:textId="6C509174" w:rsidR="00201651" w:rsidRDefault="00201651" w:rsidP="00201651">
            <w:pPr>
              <w:pStyle w:val="xmsoheader"/>
              <w:spacing w:line="312" w:lineRule="auto"/>
              <w:rPr>
                <w:lang w:val="en-GB"/>
              </w:rPr>
            </w:pPr>
            <w:r>
              <w:rPr>
                <w:lang w:val="en-GB"/>
              </w:rPr>
              <w:t xml:space="preserve">Ex: </w:t>
            </w:r>
            <w:r>
              <w:t>20220505144408</w:t>
            </w:r>
          </w:p>
        </w:tc>
      </w:tr>
      <w:tr w:rsidR="00201651" w:rsidRPr="007055F8" w14:paraId="3678CB9F" w14:textId="473B2384" w:rsidTr="00201651">
        <w:trPr>
          <w:trHeight w:val="383"/>
        </w:trPr>
        <w:tc>
          <w:tcPr>
            <w:tcW w:w="707" w:type="dxa"/>
          </w:tcPr>
          <w:p w14:paraId="1D401E59" w14:textId="5A4F956A" w:rsidR="00201651" w:rsidRPr="007055F8" w:rsidRDefault="00201651" w:rsidP="00CF004E">
            <w:pPr>
              <w:pStyle w:val="xmsoheader"/>
              <w:spacing w:line="312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10" w:type="dxa"/>
          </w:tcPr>
          <w:p w14:paraId="3FD9034A" w14:textId="77777777" w:rsidR="00201651" w:rsidRPr="007055F8" w:rsidRDefault="00201651" w:rsidP="00784EE5">
            <w:pPr>
              <w:pStyle w:val="xmsoheader"/>
              <w:spacing w:line="312" w:lineRule="auto"/>
            </w:pPr>
          </w:p>
        </w:tc>
        <w:tc>
          <w:tcPr>
            <w:tcW w:w="1386" w:type="dxa"/>
          </w:tcPr>
          <w:p w14:paraId="03600840" w14:textId="77777777" w:rsidR="00201651" w:rsidRPr="007055F8" w:rsidRDefault="00201651" w:rsidP="00D63FE4">
            <w:pPr>
              <w:pStyle w:val="xmsoheader"/>
              <w:spacing w:line="312" w:lineRule="auto"/>
              <w:rPr>
                <w:lang w:val="en-GB"/>
              </w:rPr>
            </w:pPr>
          </w:p>
        </w:tc>
        <w:tc>
          <w:tcPr>
            <w:tcW w:w="1042" w:type="dxa"/>
          </w:tcPr>
          <w:p w14:paraId="162934FA" w14:textId="72525DC0" w:rsidR="00201651" w:rsidRPr="0040585F" w:rsidRDefault="00201651" w:rsidP="00CF004E">
            <w:pPr>
              <w:pStyle w:val="xmsoheader"/>
              <w:spacing w:line="312" w:lineRule="auto"/>
            </w:pPr>
            <w:r w:rsidRPr="0040585F">
              <w:t>userAuthen</w:t>
            </w:r>
          </w:p>
        </w:tc>
        <w:tc>
          <w:tcPr>
            <w:tcW w:w="540" w:type="dxa"/>
          </w:tcPr>
          <w:p w14:paraId="45E2175D" w14:textId="006E8D76" w:rsidR="00201651" w:rsidRPr="007055F8" w:rsidRDefault="00201651" w:rsidP="00CF004E">
            <w:pPr>
              <w:pStyle w:val="xmsoheader"/>
              <w:spacing w:line="312" w:lineRule="auto"/>
            </w:pPr>
            <w:r>
              <w:t>M</w:t>
            </w:r>
          </w:p>
        </w:tc>
        <w:tc>
          <w:tcPr>
            <w:tcW w:w="1080" w:type="dxa"/>
          </w:tcPr>
          <w:p w14:paraId="0DA71BA3" w14:textId="33F31FE8" w:rsidR="00201651" w:rsidRPr="007055F8" w:rsidRDefault="00201651" w:rsidP="00CF004E">
            <w:pPr>
              <w:pStyle w:val="xmsoheader"/>
              <w:spacing w:line="312" w:lineRule="auto"/>
              <w:jc w:val="center"/>
            </w:pPr>
            <w:r>
              <w:t>Varchar(255)</w:t>
            </w:r>
          </w:p>
        </w:tc>
        <w:tc>
          <w:tcPr>
            <w:tcW w:w="2160" w:type="dxa"/>
          </w:tcPr>
          <w:p w14:paraId="2DCD6A6B" w14:textId="77777777" w:rsidR="00201651" w:rsidRDefault="00201651" w:rsidP="00CF004E">
            <w:pPr>
              <w:pStyle w:val="xmsoheader"/>
              <w:spacing w:line="312" w:lineRule="auto"/>
              <w:rPr>
                <w:lang w:val="en-GB"/>
              </w:rPr>
            </w:pPr>
            <w:r>
              <w:rPr>
                <w:lang w:val="en-GB"/>
              </w:rPr>
              <w:t>Tài khoản authen chứng từ nợ:</w:t>
            </w:r>
          </w:p>
          <w:p w14:paraId="5EDBEF50" w14:textId="2146A8F5" w:rsidR="00201651" w:rsidRDefault="00201651" w:rsidP="00CF004E">
            <w:pPr>
              <w:pStyle w:val="xmsoheader"/>
              <w:spacing w:line="312" w:lineRule="auto"/>
              <w:rPr>
                <w:lang w:val="en-GB"/>
              </w:rPr>
            </w:pPr>
            <w:r>
              <w:t>“bpm”</w:t>
            </w:r>
          </w:p>
        </w:tc>
        <w:tc>
          <w:tcPr>
            <w:tcW w:w="2160" w:type="dxa"/>
          </w:tcPr>
          <w:p w14:paraId="5E74885B" w14:textId="77777777" w:rsidR="00201651" w:rsidRDefault="00201651" w:rsidP="00201651">
            <w:pPr>
              <w:pStyle w:val="xmsoheader"/>
              <w:spacing w:line="312" w:lineRule="auto"/>
              <w:rPr>
                <w:lang w:val="en-GB"/>
              </w:rPr>
            </w:pPr>
            <w:r>
              <w:rPr>
                <w:lang w:val="en-GB"/>
              </w:rPr>
              <w:t>Tài khoản authen chứng từ nợ:</w:t>
            </w:r>
          </w:p>
          <w:p w14:paraId="42CE59B1" w14:textId="379FF83B" w:rsidR="00201651" w:rsidRDefault="00201651" w:rsidP="00201651">
            <w:pPr>
              <w:pStyle w:val="xmsoheader"/>
              <w:spacing w:line="312" w:lineRule="auto"/>
              <w:rPr>
                <w:lang w:val="en-GB"/>
              </w:rPr>
            </w:pPr>
            <w:r>
              <w:t>“bpm”</w:t>
            </w:r>
          </w:p>
        </w:tc>
      </w:tr>
      <w:tr w:rsidR="00201651" w:rsidRPr="007055F8" w14:paraId="6246EE7F" w14:textId="0153B3DF" w:rsidTr="00201651">
        <w:trPr>
          <w:trHeight w:val="383"/>
        </w:trPr>
        <w:tc>
          <w:tcPr>
            <w:tcW w:w="707" w:type="dxa"/>
          </w:tcPr>
          <w:p w14:paraId="3A6E42CA" w14:textId="3A23EC55" w:rsidR="00201651" w:rsidRPr="007055F8" w:rsidRDefault="00201651" w:rsidP="00CF004E">
            <w:pPr>
              <w:pStyle w:val="xmsoheader"/>
              <w:spacing w:line="312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910" w:type="dxa"/>
          </w:tcPr>
          <w:p w14:paraId="3305091D" w14:textId="77777777" w:rsidR="00201651" w:rsidRPr="007055F8" w:rsidRDefault="00201651" w:rsidP="00784EE5">
            <w:pPr>
              <w:pStyle w:val="xmsoheader"/>
              <w:spacing w:line="312" w:lineRule="auto"/>
            </w:pPr>
          </w:p>
        </w:tc>
        <w:tc>
          <w:tcPr>
            <w:tcW w:w="1386" w:type="dxa"/>
          </w:tcPr>
          <w:p w14:paraId="633B6D2F" w14:textId="77777777" w:rsidR="00201651" w:rsidRPr="007055F8" w:rsidRDefault="00201651" w:rsidP="00D63FE4">
            <w:pPr>
              <w:pStyle w:val="xmsoheader"/>
              <w:spacing w:line="312" w:lineRule="auto"/>
              <w:rPr>
                <w:lang w:val="en-GB"/>
              </w:rPr>
            </w:pPr>
          </w:p>
        </w:tc>
        <w:tc>
          <w:tcPr>
            <w:tcW w:w="1042" w:type="dxa"/>
          </w:tcPr>
          <w:p w14:paraId="79D88122" w14:textId="0B5F2C77" w:rsidR="00201651" w:rsidRPr="0040585F" w:rsidRDefault="00201651" w:rsidP="00CF004E">
            <w:pPr>
              <w:pStyle w:val="xmsoheader"/>
              <w:spacing w:line="312" w:lineRule="auto"/>
            </w:pPr>
            <w:r w:rsidRPr="0040585F">
              <w:t>password</w:t>
            </w:r>
          </w:p>
        </w:tc>
        <w:tc>
          <w:tcPr>
            <w:tcW w:w="540" w:type="dxa"/>
          </w:tcPr>
          <w:p w14:paraId="01DEE61F" w14:textId="2C358671" w:rsidR="00201651" w:rsidRPr="007055F8" w:rsidRDefault="00201651" w:rsidP="00CF004E">
            <w:pPr>
              <w:pStyle w:val="xmsoheader"/>
              <w:spacing w:line="312" w:lineRule="auto"/>
            </w:pPr>
            <w:r>
              <w:t>M</w:t>
            </w:r>
          </w:p>
        </w:tc>
        <w:tc>
          <w:tcPr>
            <w:tcW w:w="1080" w:type="dxa"/>
          </w:tcPr>
          <w:p w14:paraId="5F2EF4F9" w14:textId="24E595A6" w:rsidR="00201651" w:rsidRPr="007055F8" w:rsidRDefault="00201651" w:rsidP="00CF004E">
            <w:pPr>
              <w:pStyle w:val="xmsoheader"/>
              <w:spacing w:line="312" w:lineRule="auto"/>
              <w:jc w:val="center"/>
            </w:pPr>
            <w:r>
              <w:t>Varchar(255)</w:t>
            </w:r>
          </w:p>
        </w:tc>
        <w:tc>
          <w:tcPr>
            <w:tcW w:w="2160" w:type="dxa"/>
          </w:tcPr>
          <w:p w14:paraId="2778D9C4" w14:textId="7FFF9010" w:rsidR="00201651" w:rsidRDefault="00201651" w:rsidP="00CF004E">
            <w:pPr>
              <w:pStyle w:val="xmsoheader"/>
              <w:spacing w:line="312" w:lineRule="auto"/>
              <w:rPr>
                <w:lang w:val="en-GB"/>
              </w:rPr>
            </w:pPr>
            <w:r>
              <w:rPr>
                <w:lang w:val="en-GB"/>
              </w:rPr>
              <w:t xml:space="preserve">Mật khẩu cho tài khoản authen: </w:t>
            </w:r>
            <w:r>
              <w:t>Msb@2022</w:t>
            </w:r>
          </w:p>
        </w:tc>
        <w:tc>
          <w:tcPr>
            <w:tcW w:w="2160" w:type="dxa"/>
          </w:tcPr>
          <w:p w14:paraId="032819F4" w14:textId="39E4F38A" w:rsidR="00201651" w:rsidRDefault="00201651" w:rsidP="00CF004E">
            <w:pPr>
              <w:pStyle w:val="xmsoheader"/>
              <w:spacing w:line="312" w:lineRule="auto"/>
              <w:rPr>
                <w:lang w:val="en-GB"/>
              </w:rPr>
            </w:pPr>
            <w:r>
              <w:rPr>
                <w:lang w:val="en-GB"/>
              </w:rPr>
              <w:t xml:space="preserve">Mật khẩu cho tài khoản authen: </w:t>
            </w:r>
            <w:r>
              <w:t>Msb@2022</w:t>
            </w:r>
          </w:p>
        </w:tc>
      </w:tr>
      <w:tr w:rsidR="00201651" w:rsidRPr="007055F8" w14:paraId="15204CB4" w14:textId="34785200" w:rsidTr="00201651">
        <w:trPr>
          <w:trHeight w:val="383"/>
        </w:trPr>
        <w:tc>
          <w:tcPr>
            <w:tcW w:w="7825" w:type="dxa"/>
            <w:gridSpan w:val="7"/>
          </w:tcPr>
          <w:p w14:paraId="49D540B5" w14:textId="4D76EC9C" w:rsidR="00201651" w:rsidRPr="0040585F" w:rsidRDefault="00201651" w:rsidP="00CF004E">
            <w:pPr>
              <w:pStyle w:val="xmsoheader"/>
              <w:spacing w:line="312" w:lineRule="auto"/>
              <w:rPr>
                <w:b/>
                <w:lang w:val="en-GB"/>
              </w:rPr>
            </w:pPr>
            <w:r w:rsidRPr="0040585F">
              <w:rPr>
                <w:b/>
              </w:rPr>
              <w:t>info</w:t>
            </w:r>
          </w:p>
        </w:tc>
        <w:tc>
          <w:tcPr>
            <w:tcW w:w="2160" w:type="dxa"/>
          </w:tcPr>
          <w:p w14:paraId="06EE9D5C" w14:textId="77777777" w:rsidR="00201651" w:rsidRPr="0040585F" w:rsidRDefault="00201651" w:rsidP="00CF004E">
            <w:pPr>
              <w:pStyle w:val="xmsoheader"/>
              <w:spacing w:line="312" w:lineRule="auto"/>
              <w:rPr>
                <w:b/>
              </w:rPr>
            </w:pPr>
          </w:p>
        </w:tc>
      </w:tr>
      <w:tr w:rsidR="00201651" w:rsidRPr="007055F8" w14:paraId="6515FEF8" w14:textId="0B1784F7" w:rsidTr="00201651">
        <w:trPr>
          <w:trHeight w:val="383"/>
        </w:trPr>
        <w:tc>
          <w:tcPr>
            <w:tcW w:w="707" w:type="dxa"/>
          </w:tcPr>
          <w:p w14:paraId="7A75BD0B" w14:textId="5CA3346D" w:rsidR="00201651" w:rsidRPr="007055F8" w:rsidRDefault="00201651" w:rsidP="00784EE5">
            <w:pPr>
              <w:pStyle w:val="xmsoheader"/>
              <w:spacing w:line="312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10" w:type="dxa"/>
          </w:tcPr>
          <w:p w14:paraId="11E2466F" w14:textId="0AF1AA1F" w:rsidR="00201651" w:rsidRPr="007055F8" w:rsidRDefault="00201651" w:rsidP="00784EE5">
            <w:pPr>
              <w:pStyle w:val="xmsoheader"/>
              <w:spacing w:line="312" w:lineRule="auto"/>
            </w:pPr>
            <w:r>
              <w:t>User của CCO1</w:t>
            </w:r>
          </w:p>
        </w:tc>
        <w:tc>
          <w:tcPr>
            <w:tcW w:w="1386" w:type="dxa"/>
          </w:tcPr>
          <w:p w14:paraId="30B4D87B" w14:textId="629D684B" w:rsidR="00201651" w:rsidRPr="007055F8" w:rsidRDefault="00201651" w:rsidP="00201651">
            <w:pPr>
              <w:pStyle w:val="xmsoheader"/>
              <w:spacing w:line="312" w:lineRule="auto"/>
            </w:pPr>
            <w:r>
              <w:t xml:space="preserve">User đăng nhập </w:t>
            </w:r>
          </w:p>
        </w:tc>
        <w:tc>
          <w:tcPr>
            <w:tcW w:w="1042" w:type="dxa"/>
          </w:tcPr>
          <w:p w14:paraId="24E1BD74" w14:textId="5E8624C0" w:rsidR="00201651" w:rsidRPr="0040585F" w:rsidRDefault="00201651" w:rsidP="00784EE5">
            <w:pPr>
              <w:shd w:val="clear" w:color="auto" w:fill="FFFFFE"/>
              <w:spacing w:line="270" w:lineRule="atLeast"/>
              <w:rPr>
                <w:rFonts w:eastAsia="Times New Roman"/>
                <w:color w:val="A31515"/>
                <w:sz w:val="26"/>
                <w:szCs w:val="26"/>
              </w:rPr>
            </w:pPr>
            <w:r w:rsidRPr="0040585F">
              <w:rPr>
                <w:sz w:val="26"/>
                <w:szCs w:val="26"/>
              </w:rPr>
              <w:t>username</w:t>
            </w:r>
          </w:p>
        </w:tc>
        <w:tc>
          <w:tcPr>
            <w:tcW w:w="540" w:type="dxa"/>
          </w:tcPr>
          <w:p w14:paraId="032DCBA8" w14:textId="3566B527" w:rsidR="00201651" w:rsidRPr="007055F8" w:rsidRDefault="00201651" w:rsidP="00784EE5">
            <w:pPr>
              <w:pStyle w:val="xmsoheader"/>
              <w:spacing w:line="312" w:lineRule="auto"/>
            </w:pPr>
            <w:r>
              <w:t>M</w:t>
            </w:r>
          </w:p>
        </w:tc>
        <w:tc>
          <w:tcPr>
            <w:tcW w:w="1080" w:type="dxa"/>
          </w:tcPr>
          <w:p w14:paraId="0EEAAE92" w14:textId="3DF7B311" w:rsidR="00201651" w:rsidRPr="007055F8" w:rsidRDefault="00201651" w:rsidP="00784EE5">
            <w:pPr>
              <w:pStyle w:val="xmsoheader"/>
              <w:spacing w:line="312" w:lineRule="auto"/>
            </w:pPr>
            <w:r>
              <w:t>Varchar(255)</w:t>
            </w:r>
          </w:p>
        </w:tc>
        <w:tc>
          <w:tcPr>
            <w:tcW w:w="2160" w:type="dxa"/>
          </w:tcPr>
          <w:p w14:paraId="5C37D5E8" w14:textId="0F708C93" w:rsidR="00201651" w:rsidRPr="007055F8" w:rsidRDefault="00201651" w:rsidP="00784EE5">
            <w:pPr>
              <w:pStyle w:val="xmsoheader"/>
              <w:spacing w:line="312" w:lineRule="auto"/>
              <w:rPr>
                <w:lang w:val="en-GB"/>
              </w:rPr>
            </w:pPr>
            <w:r>
              <w:rPr>
                <w:lang w:val="en-GB"/>
              </w:rPr>
              <w:t>User đăng nhập tồn tại trên hệ thống QLCTN</w:t>
            </w:r>
            <w:r w:rsidR="00980CEE">
              <w:rPr>
                <w:lang w:val="en-GB"/>
              </w:rPr>
              <w:t xml:space="preserve">, </w:t>
            </w:r>
            <w:r w:rsidR="00C86C1F">
              <w:rPr>
                <w:lang w:val="en-GB"/>
              </w:rPr>
              <w:t xml:space="preserve">user phải </w:t>
            </w:r>
            <w:r w:rsidR="00980CEE">
              <w:rPr>
                <w:lang w:val="en-GB"/>
              </w:rPr>
              <w:t>có quyền tạo mới danh mục thông tin KH + CBQL</w:t>
            </w:r>
          </w:p>
        </w:tc>
        <w:tc>
          <w:tcPr>
            <w:tcW w:w="2160" w:type="dxa"/>
          </w:tcPr>
          <w:p w14:paraId="78BF0F91" w14:textId="77777777" w:rsidR="00201651" w:rsidRDefault="00201651" w:rsidP="00201651">
            <w:pPr>
              <w:pStyle w:val="xmsoheader"/>
              <w:spacing w:line="312" w:lineRule="auto"/>
              <w:rPr>
                <w:lang w:val="en-GB"/>
              </w:rPr>
            </w:pPr>
            <w:r>
              <w:rPr>
                <w:lang w:val="en-GB"/>
              </w:rPr>
              <w:t>Truyền user đăng nhập của CCO1</w:t>
            </w:r>
          </w:p>
          <w:p w14:paraId="2054ABD8" w14:textId="54C5282F" w:rsidR="00201651" w:rsidRDefault="00201651" w:rsidP="00201651">
            <w:pPr>
              <w:pStyle w:val="xmsoheader"/>
              <w:spacing w:line="312" w:lineRule="auto"/>
              <w:rPr>
                <w:lang w:val="en-GB"/>
              </w:rPr>
            </w:pPr>
            <w:r>
              <w:rPr>
                <w:lang w:val="en-GB"/>
              </w:rPr>
              <w:t>(Lưu ý KH khi sử dụng dung mail của msb cấp, user đăng nhập BPM trùng với user QLCTN)</w:t>
            </w:r>
          </w:p>
        </w:tc>
      </w:tr>
      <w:tr w:rsidR="00201651" w:rsidRPr="007055F8" w14:paraId="1CE66234" w14:textId="6B5150D3" w:rsidTr="00201651">
        <w:trPr>
          <w:trHeight w:val="383"/>
        </w:trPr>
        <w:tc>
          <w:tcPr>
            <w:tcW w:w="707" w:type="dxa"/>
          </w:tcPr>
          <w:p w14:paraId="5D7359FB" w14:textId="77777777" w:rsidR="00201651" w:rsidRDefault="00201651" w:rsidP="00784EE5">
            <w:pPr>
              <w:pStyle w:val="xmsoheader"/>
              <w:spacing w:line="312" w:lineRule="auto"/>
              <w:jc w:val="center"/>
              <w:rPr>
                <w:lang w:val="en-GB"/>
              </w:rPr>
            </w:pPr>
          </w:p>
        </w:tc>
        <w:tc>
          <w:tcPr>
            <w:tcW w:w="7118" w:type="dxa"/>
            <w:gridSpan w:val="6"/>
          </w:tcPr>
          <w:p w14:paraId="089A2767" w14:textId="60674977" w:rsidR="00201651" w:rsidRPr="00784EE5" w:rsidRDefault="00201651" w:rsidP="00784EE5">
            <w:pPr>
              <w:pStyle w:val="xmsoheader"/>
              <w:spacing w:line="312" w:lineRule="auto"/>
              <w:rPr>
                <w:b/>
                <w:lang w:val="en-GB"/>
              </w:rPr>
            </w:pPr>
            <w:r w:rsidRPr="00784EE5">
              <w:rPr>
                <w:b/>
                <w:lang w:val="en-GB"/>
              </w:rPr>
              <w:t>Customer</w:t>
            </w:r>
          </w:p>
        </w:tc>
        <w:tc>
          <w:tcPr>
            <w:tcW w:w="2160" w:type="dxa"/>
          </w:tcPr>
          <w:p w14:paraId="29969E8F" w14:textId="77777777" w:rsidR="00201651" w:rsidRPr="00784EE5" w:rsidRDefault="00201651" w:rsidP="00784EE5">
            <w:pPr>
              <w:pStyle w:val="xmsoheader"/>
              <w:spacing w:line="312" w:lineRule="auto"/>
              <w:rPr>
                <w:b/>
                <w:lang w:val="en-GB"/>
              </w:rPr>
            </w:pPr>
          </w:p>
        </w:tc>
      </w:tr>
      <w:tr w:rsidR="00201651" w:rsidRPr="007055F8" w14:paraId="189D43A8" w14:textId="124DA566" w:rsidTr="00201651">
        <w:trPr>
          <w:trHeight w:val="383"/>
        </w:trPr>
        <w:tc>
          <w:tcPr>
            <w:tcW w:w="707" w:type="dxa"/>
          </w:tcPr>
          <w:p w14:paraId="71ECE4BA" w14:textId="70526A1F" w:rsidR="00201651" w:rsidRPr="007055F8" w:rsidRDefault="00201651" w:rsidP="00784EE5">
            <w:pPr>
              <w:pStyle w:val="xmsoheader"/>
              <w:spacing w:line="312" w:lineRule="auto"/>
              <w:jc w:val="center"/>
              <w:rPr>
                <w:lang w:val="en-GB"/>
              </w:rPr>
            </w:pPr>
            <w:r w:rsidRPr="007055F8">
              <w:rPr>
                <w:lang w:val="en-GB"/>
              </w:rPr>
              <w:t>1</w:t>
            </w:r>
          </w:p>
        </w:tc>
        <w:tc>
          <w:tcPr>
            <w:tcW w:w="910" w:type="dxa"/>
          </w:tcPr>
          <w:p w14:paraId="280FA8FC" w14:textId="24BE1389" w:rsidR="00201651" w:rsidRPr="007055F8" w:rsidRDefault="00201651" w:rsidP="00784EE5">
            <w:pPr>
              <w:pStyle w:val="xmsoheader"/>
              <w:spacing w:line="312" w:lineRule="auto"/>
            </w:pPr>
            <w:r w:rsidRPr="007055F8">
              <w:t>Số CIF</w:t>
            </w:r>
          </w:p>
        </w:tc>
        <w:tc>
          <w:tcPr>
            <w:tcW w:w="1386" w:type="dxa"/>
          </w:tcPr>
          <w:p w14:paraId="7BD2974C" w14:textId="2B003461" w:rsidR="00201651" w:rsidRPr="007055F8" w:rsidRDefault="00201651" w:rsidP="00784EE5">
            <w:pPr>
              <w:pStyle w:val="xmsoheader"/>
              <w:spacing w:line="312" w:lineRule="auto"/>
            </w:pPr>
            <w:r w:rsidRPr="007055F8">
              <w:t xml:space="preserve"> Mã KH</w:t>
            </w:r>
          </w:p>
        </w:tc>
        <w:tc>
          <w:tcPr>
            <w:tcW w:w="1042" w:type="dxa"/>
          </w:tcPr>
          <w:p w14:paraId="41E63D43" w14:textId="77777777" w:rsidR="00201651" w:rsidRPr="007055F8" w:rsidRDefault="00201651" w:rsidP="00784EE5">
            <w:pPr>
              <w:shd w:val="clear" w:color="auto" w:fill="FFFFFE"/>
              <w:spacing w:line="270" w:lineRule="atLeast"/>
              <w:rPr>
                <w:rFonts w:eastAsia="Times New Roman"/>
                <w:color w:val="000000"/>
                <w:sz w:val="26"/>
                <w:szCs w:val="26"/>
              </w:rPr>
            </w:pPr>
            <w:r w:rsidRPr="007055F8">
              <w:rPr>
                <w:rFonts w:eastAsia="Times New Roman"/>
                <w:color w:val="A31515"/>
                <w:sz w:val="26"/>
                <w:szCs w:val="26"/>
              </w:rPr>
              <w:t>cifNumber</w:t>
            </w:r>
          </w:p>
          <w:p w14:paraId="590330F3" w14:textId="77777777" w:rsidR="00201651" w:rsidRPr="007055F8" w:rsidRDefault="00201651" w:rsidP="00784EE5">
            <w:pPr>
              <w:shd w:val="clear" w:color="auto" w:fill="FFFFFE"/>
              <w:spacing w:line="270" w:lineRule="atLeast"/>
              <w:rPr>
                <w:rFonts w:eastAsia="Times New Roman"/>
                <w:color w:val="A31515"/>
                <w:sz w:val="26"/>
                <w:szCs w:val="26"/>
              </w:rPr>
            </w:pPr>
          </w:p>
        </w:tc>
        <w:tc>
          <w:tcPr>
            <w:tcW w:w="540" w:type="dxa"/>
          </w:tcPr>
          <w:p w14:paraId="6A79BB4F" w14:textId="4040758E" w:rsidR="00201651" w:rsidRPr="007055F8" w:rsidRDefault="00201651" w:rsidP="00784EE5">
            <w:pPr>
              <w:pStyle w:val="xmsoheader"/>
              <w:spacing w:line="312" w:lineRule="auto"/>
            </w:pPr>
            <w:r>
              <w:t>M</w:t>
            </w:r>
          </w:p>
        </w:tc>
        <w:tc>
          <w:tcPr>
            <w:tcW w:w="1080" w:type="dxa"/>
          </w:tcPr>
          <w:p w14:paraId="5B13A827" w14:textId="38C43461" w:rsidR="00201651" w:rsidRPr="00480CD8" w:rsidRDefault="00201651" w:rsidP="00784EE5">
            <w:pPr>
              <w:pStyle w:val="xmsoheader"/>
              <w:spacing w:line="312" w:lineRule="auto"/>
              <w:rPr>
                <w:color w:val="FF0000"/>
              </w:rPr>
            </w:pPr>
            <w:r w:rsidRPr="00E755D5">
              <w:rPr>
                <w:color w:val="000000" w:themeColor="text1"/>
              </w:rPr>
              <w:t>Varchar(255)</w:t>
            </w:r>
          </w:p>
        </w:tc>
        <w:tc>
          <w:tcPr>
            <w:tcW w:w="2160" w:type="dxa"/>
          </w:tcPr>
          <w:p w14:paraId="1C26D3EF" w14:textId="0C7B323A" w:rsidR="00201651" w:rsidRPr="007055F8" w:rsidRDefault="00201651" w:rsidP="00784EE5">
            <w:pPr>
              <w:pStyle w:val="xmsoheader"/>
              <w:spacing w:line="312" w:lineRule="auto"/>
              <w:rPr>
                <w:lang w:val="en-GB"/>
              </w:rPr>
            </w:pPr>
            <w:r>
              <w:rPr>
                <w:lang w:val="en-GB"/>
              </w:rPr>
              <w:t xml:space="preserve">QLCTN nhận số CIF, thực hiện truy vấn vào core lấy các thông tin KH: </w:t>
            </w:r>
            <w:r w:rsidRPr="00201651">
              <w:t>Số DKKD/CMTND, Tên Email KH, Số điện thoại</w:t>
            </w:r>
          </w:p>
        </w:tc>
        <w:tc>
          <w:tcPr>
            <w:tcW w:w="2160" w:type="dxa"/>
          </w:tcPr>
          <w:p w14:paraId="47CEFE8A" w14:textId="352E38A2" w:rsidR="00201651" w:rsidRPr="007055F8" w:rsidRDefault="00201651" w:rsidP="00784EE5">
            <w:pPr>
              <w:pStyle w:val="xmsoheader"/>
              <w:spacing w:line="312" w:lineRule="auto"/>
              <w:rPr>
                <w:lang w:val="en-GB"/>
              </w:rPr>
            </w:pPr>
            <w:r>
              <w:rPr>
                <w:lang w:val="en-GB"/>
              </w:rPr>
              <w:t>BPM truyền CIF KH</w:t>
            </w:r>
          </w:p>
        </w:tc>
      </w:tr>
      <w:tr w:rsidR="00201651" w:rsidRPr="007055F8" w14:paraId="196E2B7D" w14:textId="6B07CEB8" w:rsidTr="00201651">
        <w:trPr>
          <w:trHeight w:val="383"/>
        </w:trPr>
        <w:tc>
          <w:tcPr>
            <w:tcW w:w="707" w:type="dxa"/>
          </w:tcPr>
          <w:p w14:paraId="6A334DC1" w14:textId="77777777" w:rsidR="00201651" w:rsidRPr="007055F8" w:rsidRDefault="00201651" w:rsidP="00784EE5">
            <w:pPr>
              <w:pStyle w:val="xmsoheader"/>
              <w:spacing w:line="312" w:lineRule="auto"/>
              <w:jc w:val="center"/>
              <w:rPr>
                <w:lang w:val="en-GB"/>
              </w:rPr>
            </w:pPr>
            <w:r w:rsidRPr="007055F8">
              <w:rPr>
                <w:lang w:val="en-GB"/>
              </w:rPr>
              <w:t>2</w:t>
            </w:r>
          </w:p>
        </w:tc>
        <w:tc>
          <w:tcPr>
            <w:tcW w:w="910" w:type="dxa"/>
          </w:tcPr>
          <w:p w14:paraId="139F0816" w14:textId="5FE6821C" w:rsidR="00201651" w:rsidRPr="007055F8" w:rsidRDefault="00201651" w:rsidP="00784EE5">
            <w:pPr>
              <w:pStyle w:val="xmsoheader"/>
              <w:spacing w:line="312" w:lineRule="auto"/>
              <w:rPr>
                <w:lang w:val="en-GB"/>
              </w:rPr>
            </w:pPr>
            <w:r w:rsidRPr="007055F8">
              <w:rPr>
                <w:lang w:val="en-GB"/>
              </w:rPr>
              <w:t>Tên khách hàng</w:t>
            </w:r>
          </w:p>
        </w:tc>
        <w:tc>
          <w:tcPr>
            <w:tcW w:w="1386" w:type="dxa"/>
          </w:tcPr>
          <w:p w14:paraId="4D3AE145" w14:textId="01451098" w:rsidR="00201651" w:rsidRPr="007055F8" w:rsidRDefault="00201651" w:rsidP="00784EE5">
            <w:pPr>
              <w:pStyle w:val="xmsoheader"/>
              <w:spacing w:line="312" w:lineRule="auto"/>
            </w:pPr>
            <w:r w:rsidRPr="007055F8">
              <w:rPr>
                <w:lang w:val="en-GB"/>
              </w:rPr>
              <w:t xml:space="preserve"> Tên cập nhật</w:t>
            </w:r>
          </w:p>
        </w:tc>
        <w:tc>
          <w:tcPr>
            <w:tcW w:w="1042" w:type="dxa"/>
          </w:tcPr>
          <w:p w14:paraId="66E0ED14" w14:textId="6EEAC0B9" w:rsidR="00201651" w:rsidRPr="007055F8" w:rsidRDefault="00201651" w:rsidP="00784EE5">
            <w:pPr>
              <w:pStyle w:val="xmsoheader"/>
              <w:spacing w:line="312" w:lineRule="auto"/>
            </w:pPr>
            <w:r>
              <w:t>nameUd</w:t>
            </w:r>
          </w:p>
        </w:tc>
        <w:tc>
          <w:tcPr>
            <w:tcW w:w="540" w:type="dxa"/>
          </w:tcPr>
          <w:p w14:paraId="5DF41060" w14:textId="30AABCC5" w:rsidR="00201651" w:rsidRPr="009807FF" w:rsidRDefault="00201651" w:rsidP="00784EE5">
            <w:pPr>
              <w:pStyle w:val="xmsoheader"/>
              <w:spacing w:line="312" w:lineRule="auto"/>
              <w:rPr>
                <w:color w:val="FF0000"/>
              </w:rPr>
            </w:pPr>
          </w:p>
        </w:tc>
        <w:tc>
          <w:tcPr>
            <w:tcW w:w="1080" w:type="dxa"/>
          </w:tcPr>
          <w:p w14:paraId="645FAEE6" w14:textId="32FD1E32" w:rsidR="00201651" w:rsidRPr="007055F8" w:rsidRDefault="00201651" w:rsidP="00784EE5">
            <w:pPr>
              <w:pStyle w:val="xmsoheader"/>
              <w:spacing w:line="312" w:lineRule="auto"/>
            </w:pPr>
            <w:r>
              <w:t>Varchar(255)</w:t>
            </w:r>
          </w:p>
        </w:tc>
        <w:tc>
          <w:tcPr>
            <w:tcW w:w="2160" w:type="dxa"/>
          </w:tcPr>
          <w:p w14:paraId="1700EC19" w14:textId="64CAED71" w:rsidR="00201651" w:rsidRPr="007055F8" w:rsidRDefault="00201651" w:rsidP="00784EE5">
            <w:pPr>
              <w:pStyle w:val="xmsoheader"/>
              <w:spacing w:line="312" w:lineRule="auto"/>
              <w:rPr>
                <w:lang w:val="en-GB"/>
              </w:rPr>
            </w:pPr>
            <w:r w:rsidRPr="007055F8">
              <w:rPr>
                <w:lang w:val="en-GB"/>
              </w:rPr>
              <w:t xml:space="preserve">BPM truyền sang </w:t>
            </w:r>
          </w:p>
        </w:tc>
        <w:tc>
          <w:tcPr>
            <w:tcW w:w="2160" w:type="dxa"/>
          </w:tcPr>
          <w:p w14:paraId="259259D6" w14:textId="2594E7FA" w:rsidR="00201651" w:rsidRPr="007055F8" w:rsidRDefault="00201651" w:rsidP="00784EE5">
            <w:pPr>
              <w:pStyle w:val="xmsoheader"/>
              <w:spacing w:line="312" w:lineRule="auto"/>
              <w:rPr>
                <w:lang w:val="en-GB"/>
              </w:rPr>
            </w:pPr>
            <w:r>
              <w:rPr>
                <w:lang w:val="en-GB"/>
              </w:rPr>
              <w:t xml:space="preserve">BPM truyền tên khách hàng </w:t>
            </w:r>
          </w:p>
        </w:tc>
      </w:tr>
      <w:tr w:rsidR="00201651" w:rsidRPr="007055F8" w14:paraId="040D870E" w14:textId="7A8D3D48" w:rsidTr="00201651">
        <w:trPr>
          <w:trHeight w:val="383"/>
        </w:trPr>
        <w:tc>
          <w:tcPr>
            <w:tcW w:w="707" w:type="dxa"/>
          </w:tcPr>
          <w:p w14:paraId="32871AED" w14:textId="77777777" w:rsidR="00201651" w:rsidRPr="00612426" w:rsidRDefault="00201651" w:rsidP="00784EE5">
            <w:pPr>
              <w:pStyle w:val="xmsoheader"/>
              <w:spacing w:line="312" w:lineRule="auto"/>
              <w:jc w:val="center"/>
              <w:rPr>
                <w:lang w:val="en-GB"/>
              </w:rPr>
            </w:pPr>
            <w:r w:rsidRPr="00612426">
              <w:rPr>
                <w:lang w:val="en-GB"/>
              </w:rPr>
              <w:lastRenderedPageBreak/>
              <w:t>3</w:t>
            </w:r>
          </w:p>
        </w:tc>
        <w:tc>
          <w:tcPr>
            <w:tcW w:w="910" w:type="dxa"/>
          </w:tcPr>
          <w:p w14:paraId="18FDD339" w14:textId="3E86E266" w:rsidR="00201651" w:rsidRPr="00612426" w:rsidRDefault="00201651" w:rsidP="00784EE5">
            <w:pPr>
              <w:pStyle w:val="xmsoheader"/>
              <w:spacing w:line="312" w:lineRule="auto"/>
            </w:pPr>
            <w:r w:rsidRPr="00612426">
              <w:t>Email khách hàng</w:t>
            </w:r>
          </w:p>
        </w:tc>
        <w:tc>
          <w:tcPr>
            <w:tcW w:w="1386" w:type="dxa"/>
          </w:tcPr>
          <w:p w14:paraId="0420B8A3" w14:textId="70F7D59E" w:rsidR="00201651" w:rsidRPr="007055F8" w:rsidRDefault="00201651" w:rsidP="00784EE5">
            <w:pPr>
              <w:pStyle w:val="xmsoheader"/>
              <w:spacing w:line="312" w:lineRule="auto"/>
            </w:pPr>
            <w:r w:rsidRPr="007055F8">
              <w:t xml:space="preserve"> Email cập nhật</w:t>
            </w:r>
          </w:p>
        </w:tc>
        <w:tc>
          <w:tcPr>
            <w:tcW w:w="1042" w:type="dxa"/>
          </w:tcPr>
          <w:p w14:paraId="76580414" w14:textId="6773453E" w:rsidR="00201651" w:rsidRPr="007055F8" w:rsidRDefault="00201651" w:rsidP="00784EE5">
            <w:pPr>
              <w:pStyle w:val="xmsoheader"/>
              <w:spacing w:line="312" w:lineRule="auto"/>
            </w:pPr>
            <w:r w:rsidRPr="007055F8">
              <w:t>emailUd</w:t>
            </w:r>
          </w:p>
        </w:tc>
        <w:tc>
          <w:tcPr>
            <w:tcW w:w="540" w:type="dxa"/>
          </w:tcPr>
          <w:p w14:paraId="29A15C51" w14:textId="5C943B5C" w:rsidR="00201651" w:rsidRPr="007055F8" w:rsidRDefault="00201651" w:rsidP="00784EE5">
            <w:pPr>
              <w:pStyle w:val="xmsoheader"/>
              <w:spacing w:line="312" w:lineRule="auto"/>
            </w:pPr>
          </w:p>
        </w:tc>
        <w:tc>
          <w:tcPr>
            <w:tcW w:w="1080" w:type="dxa"/>
          </w:tcPr>
          <w:p w14:paraId="2E5F5C61" w14:textId="2E53C747" w:rsidR="00201651" w:rsidRPr="007055F8" w:rsidRDefault="00201651" w:rsidP="00784EE5">
            <w:pPr>
              <w:pStyle w:val="xmsoheader"/>
              <w:spacing w:line="312" w:lineRule="auto"/>
            </w:pPr>
            <w:r>
              <w:t>Varchar(255)</w:t>
            </w:r>
          </w:p>
        </w:tc>
        <w:tc>
          <w:tcPr>
            <w:tcW w:w="2160" w:type="dxa"/>
          </w:tcPr>
          <w:p w14:paraId="15040825" w14:textId="77777777" w:rsidR="00201651" w:rsidRDefault="00201651" w:rsidP="00201651">
            <w:pPr>
              <w:pStyle w:val="xmsoheader"/>
              <w:spacing w:line="312" w:lineRule="auto"/>
              <w:rPr>
                <w:lang w:val="en-GB"/>
              </w:rPr>
            </w:pPr>
            <w:r w:rsidRPr="007055F8">
              <w:rPr>
                <w:lang w:val="en-GB"/>
              </w:rPr>
              <w:t>BPM truyền sang</w:t>
            </w:r>
          </w:p>
          <w:p w14:paraId="75E24211" w14:textId="73403FF4" w:rsidR="00D30AB4" w:rsidRPr="007055F8" w:rsidRDefault="00D30AB4" w:rsidP="00201651">
            <w:pPr>
              <w:pStyle w:val="xmsoheader"/>
              <w:spacing w:line="312" w:lineRule="auto"/>
              <w:rPr>
                <w:lang w:val="en-GB"/>
              </w:rPr>
            </w:pPr>
            <w:r>
              <w:rPr>
                <w:lang w:val="en-GB"/>
              </w:rPr>
              <w:t>Tuân thủ format email</w:t>
            </w:r>
          </w:p>
        </w:tc>
        <w:tc>
          <w:tcPr>
            <w:tcW w:w="2160" w:type="dxa"/>
          </w:tcPr>
          <w:p w14:paraId="1774EB7E" w14:textId="18E156BF" w:rsidR="00201651" w:rsidRPr="007D4514" w:rsidRDefault="00201651" w:rsidP="00784EE5">
            <w:pPr>
              <w:pStyle w:val="xmsoheader"/>
              <w:spacing w:line="312" w:lineRule="auto"/>
              <w:rPr>
                <w:color w:val="2E74B5" w:themeColor="accent1" w:themeShade="BF"/>
                <w:lang w:val="en-GB"/>
              </w:rPr>
            </w:pPr>
            <w:r>
              <w:rPr>
                <w:lang w:val="en-GB"/>
              </w:rPr>
              <w:t>BPM truyền email KH cập nhật</w:t>
            </w:r>
          </w:p>
        </w:tc>
      </w:tr>
      <w:tr w:rsidR="00201651" w:rsidRPr="007055F8" w14:paraId="389136AC" w14:textId="7B7B0FD2" w:rsidTr="00201651">
        <w:trPr>
          <w:trHeight w:val="383"/>
        </w:trPr>
        <w:tc>
          <w:tcPr>
            <w:tcW w:w="707" w:type="dxa"/>
          </w:tcPr>
          <w:p w14:paraId="1602E7C0" w14:textId="3ADFAB90" w:rsidR="00201651" w:rsidRPr="007055F8" w:rsidRDefault="00201651" w:rsidP="00784EE5">
            <w:pPr>
              <w:pStyle w:val="xmsoheader"/>
              <w:spacing w:line="312" w:lineRule="auto"/>
              <w:jc w:val="center"/>
              <w:rPr>
                <w:lang w:val="en-GB"/>
              </w:rPr>
            </w:pPr>
            <w:r w:rsidRPr="007055F8">
              <w:rPr>
                <w:lang w:val="en-GB"/>
              </w:rPr>
              <w:t>4</w:t>
            </w:r>
          </w:p>
        </w:tc>
        <w:tc>
          <w:tcPr>
            <w:tcW w:w="910" w:type="dxa"/>
          </w:tcPr>
          <w:p w14:paraId="0EA8B8DB" w14:textId="347514B6" w:rsidR="00201651" w:rsidRPr="007055F8" w:rsidRDefault="00201651" w:rsidP="00784EE5">
            <w:pPr>
              <w:pStyle w:val="xmsoheader"/>
              <w:spacing w:line="312" w:lineRule="auto"/>
            </w:pPr>
            <w:r w:rsidRPr="007055F8">
              <w:t>Số điện thoại</w:t>
            </w:r>
          </w:p>
        </w:tc>
        <w:tc>
          <w:tcPr>
            <w:tcW w:w="1386" w:type="dxa"/>
          </w:tcPr>
          <w:p w14:paraId="0881650E" w14:textId="4B91A470" w:rsidR="00201651" w:rsidRPr="007055F8" w:rsidRDefault="00201651" w:rsidP="00784EE5">
            <w:pPr>
              <w:pStyle w:val="xmsoheader"/>
              <w:spacing w:line="312" w:lineRule="auto"/>
            </w:pPr>
            <w:r w:rsidRPr="007055F8">
              <w:t xml:space="preserve"> Số điện thoại cập nhật</w:t>
            </w:r>
          </w:p>
        </w:tc>
        <w:tc>
          <w:tcPr>
            <w:tcW w:w="1042" w:type="dxa"/>
          </w:tcPr>
          <w:p w14:paraId="670E7551" w14:textId="21809E2E" w:rsidR="00201651" w:rsidRPr="007055F8" w:rsidRDefault="00201651" w:rsidP="00784EE5">
            <w:pPr>
              <w:pStyle w:val="xmsoheader"/>
              <w:spacing w:line="312" w:lineRule="auto"/>
              <w:rPr>
                <w:highlight w:val="yellow"/>
              </w:rPr>
            </w:pPr>
            <w:r w:rsidRPr="007055F8">
              <w:t xml:space="preserve"> phoneUd</w:t>
            </w:r>
          </w:p>
        </w:tc>
        <w:tc>
          <w:tcPr>
            <w:tcW w:w="540" w:type="dxa"/>
          </w:tcPr>
          <w:p w14:paraId="30B79D36" w14:textId="2A8DC28C" w:rsidR="00201651" w:rsidRPr="007055F8" w:rsidRDefault="00201651" w:rsidP="00784EE5">
            <w:pPr>
              <w:pStyle w:val="xmsoheader"/>
              <w:spacing w:line="312" w:lineRule="auto"/>
            </w:pPr>
          </w:p>
        </w:tc>
        <w:tc>
          <w:tcPr>
            <w:tcW w:w="1080" w:type="dxa"/>
          </w:tcPr>
          <w:p w14:paraId="0F16F2F7" w14:textId="4B818739" w:rsidR="00201651" w:rsidRPr="007055F8" w:rsidRDefault="00201651" w:rsidP="005E3AB0">
            <w:pPr>
              <w:pStyle w:val="xmsoheader"/>
              <w:spacing w:line="312" w:lineRule="auto"/>
            </w:pPr>
            <w:r w:rsidRPr="00201651">
              <w:t>Varchar (50)</w:t>
            </w:r>
          </w:p>
        </w:tc>
        <w:tc>
          <w:tcPr>
            <w:tcW w:w="2160" w:type="dxa"/>
          </w:tcPr>
          <w:p w14:paraId="7E73B91B" w14:textId="0567BABE" w:rsidR="00201651" w:rsidRPr="007055F8" w:rsidRDefault="00201651" w:rsidP="00784EE5">
            <w:pPr>
              <w:pStyle w:val="xmsoheader"/>
              <w:spacing w:line="312" w:lineRule="auto"/>
              <w:rPr>
                <w:lang w:val="en-GB"/>
              </w:rPr>
            </w:pPr>
            <w:r w:rsidRPr="007055F8">
              <w:rPr>
                <w:lang w:val="en-GB"/>
              </w:rPr>
              <w:t>BPM truyền sang</w:t>
            </w:r>
          </w:p>
        </w:tc>
        <w:tc>
          <w:tcPr>
            <w:tcW w:w="2160" w:type="dxa"/>
          </w:tcPr>
          <w:p w14:paraId="3B1ADD55" w14:textId="08AEF9FD" w:rsidR="00201651" w:rsidRPr="00835A05" w:rsidRDefault="00201651" w:rsidP="00784EE5">
            <w:pPr>
              <w:pStyle w:val="xmsoheader"/>
              <w:spacing w:line="312" w:lineRule="auto"/>
              <w:rPr>
                <w:color w:val="4472C4" w:themeColor="accent5"/>
              </w:rPr>
            </w:pPr>
            <w:r>
              <w:rPr>
                <w:lang w:val="en-GB"/>
              </w:rPr>
              <w:t>BPM truyền SĐT</w:t>
            </w:r>
          </w:p>
        </w:tc>
      </w:tr>
      <w:tr w:rsidR="00201651" w:rsidRPr="007055F8" w14:paraId="08FC03ED" w14:textId="10A9CB0A" w:rsidTr="00201651">
        <w:trPr>
          <w:trHeight w:val="383"/>
        </w:trPr>
        <w:tc>
          <w:tcPr>
            <w:tcW w:w="707" w:type="dxa"/>
          </w:tcPr>
          <w:p w14:paraId="4557E3AF" w14:textId="472F3D7D" w:rsidR="00201651" w:rsidRPr="007055F8" w:rsidRDefault="00201651" w:rsidP="00784EE5">
            <w:pPr>
              <w:pStyle w:val="xmsoheader"/>
              <w:spacing w:line="312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910" w:type="dxa"/>
          </w:tcPr>
          <w:p w14:paraId="57C695BA" w14:textId="6428E11E" w:rsidR="00201651" w:rsidRPr="007055F8" w:rsidRDefault="00201651" w:rsidP="00784EE5">
            <w:pPr>
              <w:pStyle w:val="xmsoheader"/>
              <w:spacing w:line="312" w:lineRule="auto"/>
            </w:pPr>
          </w:p>
        </w:tc>
        <w:tc>
          <w:tcPr>
            <w:tcW w:w="1386" w:type="dxa"/>
          </w:tcPr>
          <w:p w14:paraId="786AE2A6" w14:textId="3453A94F" w:rsidR="00201651" w:rsidRPr="007055F8" w:rsidRDefault="00201651" w:rsidP="00784EE5">
            <w:pPr>
              <w:pStyle w:val="xmsoheader"/>
              <w:spacing w:line="312" w:lineRule="auto"/>
            </w:pPr>
            <w:r>
              <w:t>Trạng thái</w:t>
            </w:r>
          </w:p>
        </w:tc>
        <w:tc>
          <w:tcPr>
            <w:tcW w:w="1042" w:type="dxa"/>
          </w:tcPr>
          <w:p w14:paraId="3785F197" w14:textId="2CD332A8" w:rsidR="00201651" w:rsidRPr="007055F8" w:rsidRDefault="00201651" w:rsidP="00784EE5">
            <w:pPr>
              <w:pStyle w:val="xmsoheader"/>
              <w:spacing w:line="312" w:lineRule="auto"/>
            </w:pPr>
            <w:r>
              <w:t>status</w:t>
            </w:r>
          </w:p>
        </w:tc>
        <w:tc>
          <w:tcPr>
            <w:tcW w:w="540" w:type="dxa"/>
          </w:tcPr>
          <w:p w14:paraId="28920E4A" w14:textId="27ABD7E6" w:rsidR="00201651" w:rsidRPr="007055F8" w:rsidRDefault="00201651" w:rsidP="00784EE5">
            <w:pPr>
              <w:pStyle w:val="xmsoheader"/>
              <w:spacing w:line="312" w:lineRule="auto"/>
            </w:pPr>
            <w:r>
              <w:t>M</w:t>
            </w:r>
          </w:p>
        </w:tc>
        <w:tc>
          <w:tcPr>
            <w:tcW w:w="1080" w:type="dxa"/>
          </w:tcPr>
          <w:p w14:paraId="3DD4F40D" w14:textId="77777777" w:rsidR="00201651" w:rsidRPr="00201651" w:rsidRDefault="00201651" w:rsidP="00784EE5">
            <w:pPr>
              <w:pStyle w:val="xmsoheader"/>
              <w:spacing w:line="312" w:lineRule="auto"/>
            </w:pPr>
            <w:r w:rsidRPr="00201651">
              <w:t>Varchar(255)</w:t>
            </w:r>
          </w:p>
          <w:p w14:paraId="063AFDF6" w14:textId="3BB92618" w:rsidR="00201651" w:rsidRDefault="00201651" w:rsidP="00784EE5">
            <w:pPr>
              <w:pStyle w:val="xmsoheader"/>
              <w:spacing w:line="312" w:lineRule="auto"/>
            </w:pPr>
          </w:p>
        </w:tc>
        <w:tc>
          <w:tcPr>
            <w:tcW w:w="2160" w:type="dxa"/>
          </w:tcPr>
          <w:p w14:paraId="202D6803" w14:textId="07F469E6" w:rsidR="00201651" w:rsidRPr="007055F8" w:rsidRDefault="00201651" w:rsidP="00201651">
            <w:pPr>
              <w:pStyle w:val="xmsoheader"/>
              <w:spacing w:line="312" w:lineRule="auto"/>
            </w:pPr>
            <w:r>
              <w:t>BPM truyền sang</w:t>
            </w:r>
          </w:p>
        </w:tc>
        <w:tc>
          <w:tcPr>
            <w:tcW w:w="2160" w:type="dxa"/>
          </w:tcPr>
          <w:p w14:paraId="5CDF0B35" w14:textId="4396AC9C" w:rsidR="00201651" w:rsidRDefault="00201651" w:rsidP="00784EE5">
            <w:pPr>
              <w:pStyle w:val="xmsoheader"/>
              <w:spacing w:line="312" w:lineRule="auto"/>
            </w:pPr>
            <w:r>
              <w:t>mặc định “1”</w:t>
            </w:r>
          </w:p>
        </w:tc>
      </w:tr>
      <w:tr w:rsidR="00201651" w:rsidRPr="007055F8" w14:paraId="0FC8A78D" w14:textId="73BDE284" w:rsidTr="00201651">
        <w:trPr>
          <w:trHeight w:val="383"/>
        </w:trPr>
        <w:tc>
          <w:tcPr>
            <w:tcW w:w="707" w:type="dxa"/>
          </w:tcPr>
          <w:p w14:paraId="551DB0B1" w14:textId="2570247F" w:rsidR="00201651" w:rsidRDefault="00201651" w:rsidP="00430B6F">
            <w:pPr>
              <w:pStyle w:val="xmsoheader"/>
              <w:spacing w:line="312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910" w:type="dxa"/>
          </w:tcPr>
          <w:p w14:paraId="6F104A85" w14:textId="324ECAA9" w:rsidR="00201651" w:rsidRPr="007055F8" w:rsidRDefault="00201651" w:rsidP="00430B6F">
            <w:pPr>
              <w:pStyle w:val="xmsoheader"/>
              <w:spacing w:line="312" w:lineRule="auto"/>
            </w:pPr>
            <w:r w:rsidRPr="007055F8">
              <w:t>Chọn phân hệ</w:t>
            </w:r>
          </w:p>
        </w:tc>
        <w:tc>
          <w:tcPr>
            <w:tcW w:w="1386" w:type="dxa"/>
          </w:tcPr>
          <w:p w14:paraId="5F07B073" w14:textId="13C186B2" w:rsidR="00201651" w:rsidRDefault="00201651" w:rsidP="00430B6F">
            <w:pPr>
              <w:pStyle w:val="xmsoheader"/>
              <w:spacing w:line="312" w:lineRule="auto"/>
            </w:pPr>
            <w:r w:rsidRPr="007055F8">
              <w:t>NHCD</w:t>
            </w:r>
          </w:p>
        </w:tc>
        <w:tc>
          <w:tcPr>
            <w:tcW w:w="1042" w:type="dxa"/>
          </w:tcPr>
          <w:p w14:paraId="4509076A" w14:textId="02591137" w:rsidR="00201651" w:rsidRDefault="00201651" w:rsidP="00430B6F">
            <w:pPr>
              <w:pStyle w:val="xmsoheader"/>
              <w:spacing w:line="312" w:lineRule="auto"/>
            </w:pPr>
            <w:r>
              <w:t>specialBankChild</w:t>
            </w:r>
          </w:p>
        </w:tc>
        <w:tc>
          <w:tcPr>
            <w:tcW w:w="540" w:type="dxa"/>
          </w:tcPr>
          <w:p w14:paraId="066E4CF8" w14:textId="2DF62773" w:rsidR="00201651" w:rsidRPr="007055F8" w:rsidRDefault="00201651" w:rsidP="00430B6F">
            <w:pPr>
              <w:pStyle w:val="xmsoheader"/>
              <w:spacing w:line="312" w:lineRule="auto"/>
            </w:pPr>
            <w:r w:rsidRPr="007055F8">
              <w:t>M</w:t>
            </w:r>
          </w:p>
        </w:tc>
        <w:tc>
          <w:tcPr>
            <w:tcW w:w="1080" w:type="dxa"/>
          </w:tcPr>
          <w:p w14:paraId="037C066F" w14:textId="77777777" w:rsidR="00201651" w:rsidRPr="00480CD8" w:rsidRDefault="00201651" w:rsidP="00430B6F">
            <w:pPr>
              <w:pStyle w:val="xmsoheader"/>
              <w:spacing w:line="312" w:lineRule="auto"/>
              <w:rPr>
                <w:color w:val="FF0000"/>
              </w:rPr>
            </w:pPr>
            <w:r w:rsidRPr="00480CD8">
              <w:rPr>
                <w:color w:val="FF0000"/>
              </w:rPr>
              <w:t>Varchar(255)</w:t>
            </w:r>
          </w:p>
          <w:p w14:paraId="508B894E" w14:textId="468F4E75" w:rsidR="00201651" w:rsidRDefault="00201651" w:rsidP="00430B6F">
            <w:pPr>
              <w:pStyle w:val="xmsoheader"/>
              <w:spacing w:line="312" w:lineRule="auto"/>
            </w:pPr>
          </w:p>
        </w:tc>
        <w:tc>
          <w:tcPr>
            <w:tcW w:w="2160" w:type="dxa"/>
          </w:tcPr>
          <w:p w14:paraId="575430A8" w14:textId="77777777" w:rsidR="00201651" w:rsidRPr="007055F8" w:rsidRDefault="00201651" w:rsidP="00430B6F">
            <w:pPr>
              <w:rPr>
                <w:rFonts w:eastAsia="Times New Roman"/>
                <w:sz w:val="26"/>
                <w:szCs w:val="26"/>
              </w:rPr>
            </w:pPr>
            <w:r w:rsidRPr="007055F8">
              <w:rPr>
                <w:rFonts w:eastAsia="Times New Roman"/>
                <w:sz w:val="26"/>
                <w:szCs w:val="26"/>
              </w:rPr>
              <w:t>BPM truyền sang.</w:t>
            </w:r>
          </w:p>
          <w:p w14:paraId="1589CAE0" w14:textId="77777777" w:rsidR="00201651" w:rsidRPr="00201651" w:rsidRDefault="00201651" w:rsidP="00201651">
            <w:pPr>
              <w:pStyle w:val="NoSpacing"/>
              <w:rPr>
                <w:sz w:val="26"/>
                <w:szCs w:val="26"/>
              </w:rPr>
            </w:pPr>
            <w:r>
              <w:t xml:space="preserve">API </w:t>
            </w:r>
            <w:r w:rsidRPr="00201651">
              <w:rPr>
                <w:sz w:val="26"/>
                <w:szCs w:val="26"/>
              </w:rPr>
              <w:t>check được code có tồn tại trong danh mục phân hệ chứng từ nợ hay không.</w:t>
            </w:r>
          </w:p>
          <w:p w14:paraId="141F4C8E" w14:textId="46FDC872" w:rsidR="00201651" w:rsidRDefault="00201651" w:rsidP="00201651">
            <w:pPr>
              <w:pStyle w:val="NoSpacing"/>
            </w:pPr>
            <w:r w:rsidRPr="00201651">
              <w:rPr>
                <w:sz w:val="26"/>
                <w:szCs w:val="26"/>
              </w:rPr>
              <w:t>Trường hợp không tồn tại trả mã lỗi</w:t>
            </w:r>
            <w:r>
              <w:t xml:space="preserve"> </w:t>
            </w:r>
          </w:p>
        </w:tc>
        <w:tc>
          <w:tcPr>
            <w:tcW w:w="2160" w:type="dxa"/>
          </w:tcPr>
          <w:p w14:paraId="24B4CF9E" w14:textId="77777777" w:rsidR="00201651" w:rsidRPr="007055F8" w:rsidRDefault="00201651" w:rsidP="00201651">
            <w:pPr>
              <w:rPr>
                <w:rFonts w:eastAsia="Times New Roman"/>
                <w:sz w:val="26"/>
                <w:szCs w:val="26"/>
              </w:rPr>
            </w:pPr>
            <w:r w:rsidRPr="007055F8">
              <w:rPr>
                <w:rFonts w:eastAsia="Times New Roman"/>
                <w:sz w:val="26"/>
                <w:szCs w:val="26"/>
              </w:rPr>
              <w:t>EB hoặc RB tùy thuộc CIF (invididual = Y → RB, N: EB)</w:t>
            </w:r>
          </w:p>
          <w:p w14:paraId="478D9C31" w14:textId="77777777" w:rsidR="00201651" w:rsidRPr="007055F8" w:rsidRDefault="00201651" w:rsidP="00201651">
            <w:pPr>
              <w:numPr>
                <w:ilvl w:val="0"/>
                <w:numId w:val="15"/>
              </w:numPr>
              <w:spacing w:before="100" w:beforeAutospacing="1" w:after="100" w:afterAutospacing="1"/>
              <w:ind w:left="0"/>
              <w:rPr>
                <w:rFonts w:eastAsia="Times New Roman"/>
                <w:sz w:val="26"/>
                <w:szCs w:val="26"/>
              </w:rPr>
            </w:pPr>
            <w:r w:rsidRPr="007055F8">
              <w:rPr>
                <w:rFonts w:eastAsia="Times New Roman"/>
                <w:sz w:val="26"/>
                <w:szCs w:val="26"/>
              </w:rPr>
              <w:t>Với HM là EB:</w:t>
            </w:r>
          </w:p>
          <w:p w14:paraId="1EADDBB2" w14:textId="77777777" w:rsidR="00201651" w:rsidRPr="007055F8" w:rsidRDefault="00201651" w:rsidP="00201651">
            <w:pPr>
              <w:spacing w:before="150"/>
              <w:rPr>
                <w:rFonts w:eastAsia="Times New Roman"/>
                <w:sz w:val="26"/>
                <w:szCs w:val="26"/>
              </w:rPr>
            </w:pPr>
            <w:r w:rsidRPr="007055F8">
              <w:rPr>
                <w:rFonts w:eastAsia="Times New Roman"/>
                <w:sz w:val="26"/>
                <w:szCs w:val="26"/>
              </w:rPr>
              <w:t> Truyền code trong API:  399</w:t>
            </w:r>
          </w:p>
          <w:p w14:paraId="0ED1F19E" w14:textId="77777777" w:rsidR="00201651" w:rsidRPr="007055F8" w:rsidRDefault="00201651" w:rsidP="00201651">
            <w:pPr>
              <w:spacing w:before="150"/>
              <w:rPr>
                <w:rFonts w:eastAsia="Times New Roman"/>
                <w:sz w:val="26"/>
                <w:szCs w:val="26"/>
              </w:rPr>
            </w:pPr>
            <w:r w:rsidRPr="007055F8">
              <w:rPr>
                <w:rFonts w:eastAsia="Times New Roman"/>
                <w:sz w:val="26"/>
                <w:szCs w:val="26"/>
              </w:rPr>
              <w:t>Name: EB - Ngân hàng doanh nghiệp</w:t>
            </w:r>
          </w:p>
          <w:p w14:paraId="272EE57C" w14:textId="77777777" w:rsidR="00201651" w:rsidRPr="007055F8" w:rsidRDefault="00201651" w:rsidP="00201651">
            <w:pPr>
              <w:numPr>
                <w:ilvl w:val="0"/>
                <w:numId w:val="16"/>
              </w:numPr>
              <w:spacing w:before="100" w:beforeAutospacing="1" w:after="100" w:afterAutospacing="1"/>
              <w:ind w:left="0"/>
              <w:rPr>
                <w:rFonts w:eastAsia="Times New Roman"/>
                <w:sz w:val="26"/>
                <w:szCs w:val="26"/>
              </w:rPr>
            </w:pPr>
            <w:r w:rsidRPr="007055F8">
              <w:rPr>
                <w:rFonts w:eastAsia="Times New Roman"/>
                <w:sz w:val="26"/>
                <w:szCs w:val="26"/>
              </w:rPr>
              <w:t>Với HM chọn  RB:</w:t>
            </w:r>
          </w:p>
          <w:p w14:paraId="4D268A88" w14:textId="77777777" w:rsidR="00201651" w:rsidRPr="007055F8" w:rsidRDefault="00201651" w:rsidP="00201651">
            <w:pPr>
              <w:spacing w:before="150"/>
              <w:rPr>
                <w:rFonts w:eastAsia="Times New Roman"/>
                <w:sz w:val="26"/>
                <w:szCs w:val="26"/>
              </w:rPr>
            </w:pPr>
            <w:r w:rsidRPr="007055F8">
              <w:rPr>
                <w:rFonts w:eastAsia="Times New Roman"/>
                <w:sz w:val="26"/>
                <w:szCs w:val="26"/>
              </w:rPr>
              <w:t>Truyền code trong API: 395</w:t>
            </w:r>
          </w:p>
          <w:p w14:paraId="5A9D5DFE" w14:textId="77777777" w:rsidR="00201651" w:rsidRPr="007055F8" w:rsidRDefault="00201651" w:rsidP="00201651">
            <w:pPr>
              <w:spacing w:before="150"/>
              <w:rPr>
                <w:rFonts w:eastAsia="Times New Roman"/>
                <w:sz w:val="26"/>
                <w:szCs w:val="26"/>
              </w:rPr>
            </w:pPr>
            <w:r w:rsidRPr="007055F8">
              <w:rPr>
                <w:rFonts w:eastAsia="Times New Roman"/>
                <w:sz w:val="26"/>
                <w:szCs w:val="26"/>
              </w:rPr>
              <w:t>Name: RB - Ngân hàng bán lẻ</w:t>
            </w:r>
          </w:p>
          <w:p w14:paraId="56A7E23B" w14:textId="77777777" w:rsidR="00201651" w:rsidRPr="007055F8" w:rsidRDefault="00201651" w:rsidP="00430B6F">
            <w:pPr>
              <w:rPr>
                <w:rFonts w:eastAsia="Times New Roman"/>
                <w:sz w:val="26"/>
                <w:szCs w:val="26"/>
              </w:rPr>
            </w:pPr>
          </w:p>
        </w:tc>
      </w:tr>
      <w:tr w:rsidR="00201651" w:rsidRPr="007055F8" w14:paraId="2C118D32" w14:textId="019ECA14" w:rsidTr="00201651">
        <w:trPr>
          <w:trHeight w:val="383"/>
        </w:trPr>
        <w:tc>
          <w:tcPr>
            <w:tcW w:w="707" w:type="dxa"/>
          </w:tcPr>
          <w:p w14:paraId="3FD40574" w14:textId="3B7FD87F" w:rsidR="00201651" w:rsidRDefault="00201651" w:rsidP="00430B6F">
            <w:pPr>
              <w:pStyle w:val="xmsoheader"/>
              <w:spacing w:line="312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910" w:type="dxa"/>
          </w:tcPr>
          <w:p w14:paraId="43E1FF91" w14:textId="4C8A2805" w:rsidR="00201651" w:rsidRPr="007055F8" w:rsidRDefault="00201651" w:rsidP="00430B6F">
            <w:pPr>
              <w:pStyle w:val="xmsoheader"/>
              <w:spacing w:line="312" w:lineRule="auto"/>
            </w:pPr>
            <w:r>
              <w:t>Đơn vị kinh doanh</w:t>
            </w:r>
          </w:p>
        </w:tc>
        <w:tc>
          <w:tcPr>
            <w:tcW w:w="1386" w:type="dxa"/>
          </w:tcPr>
          <w:p w14:paraId="50164201" w14:textId="1B11B614" w:rsidR="00201651" w:rsidRDefault="00201651" w:rsidP="00430B6F">
            <w:pPr>
              <w:pStyle w:val="xmsoheader"/>
              <w:spacing w:line="312" w:lineRule="auto"/>
            </w:pPr>
            <w:r>
              <w:t>Trung tâm</w:t>
            </w:r>
          </w:p>
        </w:tc>
        <w:tc>
          <w:tcPr>
            <w:tcW w:w="1042" w:type="dxa"/>
          </w:tcPr>
          <w:p w14:paraId="00EF0286" w14:textId="3A4A0D74" w:rsidR="00201651" w:rsidRDefault="00201651" w:rsidP="00430B6F">
            <w:pPr>
              <w:pStyle w:val="xmsoheader"/>
              <w:spacing w:line="312" w:lineRule="auto"/>
            </w:pPr>
            <w:r>
              <w:t>center</w:t>
            </w:r>
          </w:p>
        </w:tc>
        <w:tc>
          <w:tcPr>
            <w:tcW w:w="540" w:type="dxa"/>
          </w:tcPr>
          <w:p w14:paraId="6C408034" w14:textId="178F6858" w:rsidR="00201651" w:rsidRPr="007055F8" w:rsidRDefault="00201651" w:rsidP="00430B6F">
            <w:pPr>
              <w:pStyle w:val="xmsoheader"/>
              <w:spacing w:line="312" w:lineRule="auto"/>
            </w:pPr>
            <w:r>
              <w:t>M</w:t>
            </w:r>
          </w:p>
        </w:tc>
        <w:tc>
          <w:tcPr>
            <w:tcW w:w="1080" w:type="dxa"/>
          </w:tcPr>
          <w:p w14:paraId="01834D92" w14:textId="4259437C" w:rsidR="00201651" w:rsidRDefault="00201651" w:rsidP="00430B6F">
            <w:pPr>
              <w:pStyle w:val="xmsoheader"/>
              <w:spacing w:line="312" w:lineRule="auto"/>
            </w:pPr>
            <w:r>
              <w:t>Varchar(255)</w:t>
            </w:r>
          </w:p>
        </w:tc>
        <w:tc>
          <w:tcPr>
            <w:tcW w:w="2160" w:type="dxa"/>
          </w:tcPr>
          <w:p w14:paraId="703E50EC" w14:textId="609ED26E" w:rsidR="00201651" w:rsidRDefault="00201651" w:rsidP="00430B6F">
            <w:pPr>
              <w:pStyle w:val="xmsoheader"/>
              <w:spacing w:line="312" w:lineRule="auto"/>
            </w:pPr>
            <w:r>
              <w:t>BPM truyền sang.</w:t>
            </w:r>
          </w:p>
          <w:p w14:paraId="47FBA21F" w14:textId="49AB201C" w:rsidR="00201651" w:rsidRDefault="00201651" w:rsidP="00430B6F">
            <w:pPr>
              <w:pStyle w:val="xmsoheader"/>
              <w:spacing w:line="312" w:lineRule="auto"/>
            </w:pPr>
            <w:r>
              <w:t>QLCT</w:t>
            </w:r>
            <w:r w:rsidR="00980CEE">
              <w:t>N</w:t>
            </w:r>
            <w:r>
              <w:t xml:space="preserve"> check được mã ĐVKD có tồn tại trên hệ thống không.</w:t>
            </w:r>
          </w:p>
          <w:p w14:paraId="254390AA" w14:textId="38B38647" w:rsidR="00201651" w:rsidRDefault="00201651" w:rsidP="00201651">
            <w:pPr>
              <w:pStyle w:val="xmsoheader"/>
              <w:spacing w:line="312" w:lineRule="auto"/>
            </w:pPr>
          </w:p>
        </w:tc>
        <w:tc>
          <w:tcPr>
            <w:tcW w:w="2160" w:type="dxa"/>
          </w:tcPr>
          <w:p w14:paraId="43BB102C" w14:textId="586DD881" w:rsidR="00201651" w:rsidRDefault="00201651" w:rsidP="00430B6F">
            <w:pPr>
              <w:pStyle w:val="xmsoheader"/>
              <w:spacing w:line="312" w:lineRule="auto"/>
            </w:pPr>
            <w:r>
              <w:t>BPM truyền mã ĐVKD</w:t>
            </w:r>
          </w:p>
        </w:tc>
      </w:tr>
      <w:tr w:rsidR="00201651" w:rsidRPr="007055F8" w14:paraId="2589B5A6" w14:textId="7A683695" w:rsidTr="00201651">
        <w:trPr>
          <w:trHeight w:val="383"/>
        </w:trPr>
        <w:tc>
          <w:tcPr>
            <w:tcW w:w="707" w:type="dxa"/>
          </w:tcPr>
          <w:p w14:paraId="014C94A4" w14:textId="6FDB01F6" w:rsidR="00201651" w:rsidRDefault="00201651" w:rsidP="00430B6F">
            <w:pPr>
              <w:pStyle w:val="xmsoheader"/>
              <w:spacing w:line="312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8</w:t>
            </w:r>
          </w:p>
        </w:tc>
        <w:tc>
          <w:tcPr>
            <w:tcW w:w="910" w:type="dxa"/>
          </w:tcPr>
          <w:p w14:paraId="71EEF89E" w14:textId="3C381DF1" w:rsidR="00201651" w:rsidRDefault="00201651" w:rsidP="00430B6F">
            <w:pPr>
              <w:pStyle w:val="xmsoheader"/>
              <w:spacing w:line="312" w:lineRule="auto"/>
            </w:pPr>
          </w:p>
        </w:tc>
        <w:tc>
          <w:tcPr>
            <w:tcW w:w="1386" w:type="dxa"/>
          </w:tcPr>
          <w:p w14:paraId="77C4C992" w14:textId="2F0F1E85" w:rsidR="00201651" w:rsidRDefault="00201651" w:rsidP="00430B6F">
            <w:pPr>
              <w:pStyle w:val="xmsoheader"/>
              <w:spacing w:line="312" w:lineRule="auto"/>
            </w:pPr>
            <w:r>
              <w:t>Chi nhánh</w:t>
            </w:r>
          </w:p>
        </w:tc>
        <w:tc>
          <w:tcPr>
            <w:tcW w:w="1042" w:type="dxa"/>
          </w:tcPr>
          <w:p w14:paraId="5375DB4D" w14:textId="753A4102" w:rsidR="00201651" w:rsidRDefault="00201651" w:rsidP="00430B6F">
            <w:pPr>
              <w:pStyle w:val="xmsoheader"/>
              <w:spacing w:line="312" w:lineRule="auto"/>
            </w:pPr>
            <w:r>
              <w:t>branch</w:t>
            </w:r>
          </w:p>
        </w:tc>
        <w:tc>
          <w:tcPr>
            <w:tcW w:w="540" w:type="dxa"/>
          </w:tcPr>
          <w:p w14:paraId="6B6AFD26" w14:textId="06D4C82B" w:rsidR="00201651" w:rsidRDefault="00201651" w:rsidP="00430B6F">
            <w:pPr>
              <w:pStyle w:val="xmsoheader"/>
              <w:spacing w:line="312" w:lineRule="auto"/>
            </w:pPr>
            <w:r w:rsidRPr="00201651">
              <w:t>M</w:t>
            </w:r>
          </w:p>
        </w:tc>
        <w:tc>
          <w:tcPr>
            <w:tcW w:w="1080" w:type="dxa"/>
          </w:tcPr>
          <w:p w14:paraId="027E9564" w14:textId="0CB0E165" w:rsidR="00201651" w:rsidRPr="007055F8" w:rsidRDefault="00201651" w:rsidP="00430B6F">
            <w:pPr>
              <w:pStyle w:val="xmsoheader"/>
              <w:spacing w:line="312" w:lineRule="auto"/>
            </w:pPr>
            <w:r>
              <w:t>Varchar(255)</w:t>
            </w:r>
          </w:p>
        </w:tc>
        <w:tc>
          <w:tcPr>
            <w:tcW w:w="2160" w:type="dxa"/>
          </w:tcPr>
          <w:p w14:paraId="792A9EC4" w14:textId="77777777" w:rsidR="00201651" w:rsidRDefault="00201651" w:rsidP="00201651">
            <w:pPr>
              <w:pStyle w:val="xmsoheader"/>
              <w:spacing w:line="312" w:lineRule="auto"/>
            </w:pPr>
            <w:r>
              <w:t>BPM truyền sang.</w:t>
            </w:r>
          </w:p>
          <w:p w14:paraId="7319CDDF" w14:textId="2FB7212E" w:rsidR="00201651" w:rsidRDefault="00201651" w:rsidP="00201651">
            <w:pPr>
              <w:pStyle w:val="xmsoheader"/>
              <w:spacing w:line="312" w:lineRule="auto"/>
            </w:pPr>
            <w:r>
              <w:t>QLCT</w:t>
            </w:r>
            <w:r w:rsidR="00980CEE">
              <w:t>N</w:t>
            </w:r>
            <w:r>
              <w:t xml:space="preserve"> check đượ</w:t>
            </w:r>
            <w:r w:rsidR="007E1808">
              <w:t>c mã chi nhánh</w:t>
            </w:r>
            <w:r>
              <w:t xml:space="preserve"> có tồn tại trên hệ thống không.</w:t>
            </w:r>
          </w:p>
          <w:p w14:paraId="6E0903BD" w14:textId="3E98D75B" w:rsidR="00201651" w:rsidRDefault="00201651" w:rsidP="00201651">
            <w:pPr>
              <w:pStyle w:val="xmsoheader"/>
              <w:spacing w:line="312" w:lineRule="auto"/>
            </w:pPr>
            <w:r w:rsidRPr="00201651">
              <w:t>Trường hợp không tồn tại trả mã lỗi</w:t>
            </w:r>
          </w:p>
          <w:p w14:paraId="4D35D719" w14:textId="22FBE121" w:rsidR="00201651" w:rsidRDefault="00201651" w:rsidP="008261A6"/>
        </w:tc>
        <w:tc>
          <w:tcPr>
            <w:tcW w:w="2160" w:type="dxa"/>
          </w:tcPr>
          <w:p w14:paraId="33F885D5" w14:textId="77777777" w:rsidR="00201651" w:rsidRDefault="00201651" w:rsidP="00201651">
            <w:pPr>
              <w:pStyle w:val="xmsoheader"/>
              <w:spacing w:line="312" w:lineRule="auto"/>
            </w:pPr>
            <w:r>
              <w:t>BPM truyền sang,</w:t>
            </w:r>
          </w:p>
          <w:p w14:paraId="603303DC" w14:textId="77777777" w:rsidR="00201651" w:rsidRDefault="00201651" w:rsidP="00201651">
            <w:pPr>
              <w:pStyle w:val="xmsoheader"/>
              <w:spacing w:line="312" w:lineRule="auto"/>
            </w:pPr>
            <w:r>
              <w:t xml:space="preserve">mã chi nhánh đơn vị kinh doanh trực thuộc </w:t>
            </w:r>
          </w:p>
          <w:p w14:paraId="0B02EC31" w14:textId="2027F3B4" w:rsidR="00201651" w:rsidRDefault="00201651" w:rsidP="00201651">
            <w:pPr>
              <w:pStyle w:val="xmsoheader"/>
              <w:spacing w:line="312" w:lineRule="auto"/>
            </w:pPr>
            <w:r>
              <w:rPr>
                <w:shd w:val="clear" w:color="auto" w:fill="FFFFFF"/>
              </w:rPr>
              <w:t>(organization.parent_code)</w:t>
            </w:r>
          </w:p>
        </w:tc>
      </w:tr>
      <w:tr w:rsidR="00201651" w:rsidRPr="007055F8" w14:paraId="520BF86B" w14:textId="0A2BC33C" w:rsidTr="00201651">
        <w:trPr>
          <w:trHeight w:val="383"/>
        </w:trPr>
        <w:tc>
          <w:tcPr>
            <w:tcW w:w="707" w:type="dxa"/>
          </w:tcPr>
          <w:p w14:paraId="35EB33AF" w14:textId="2D7117FA" w:rsidR="00201651" w:rsidRPr="007055F8" w:rsidRDefault="00201651" w:rsidP="00430B6F">
            <w:pPr>
              <w:pStyle w:val="xmsoheader"/>
              <w:spacing w:line="312" w:lineRule="auto"/>
              <w:rPr>
                <w:lang w:val="en-GB"/>
              </w:rPr>
            </w:pPr>
          </w:p>
        </w:tc>
        <w:tc>
          <w:tcPr>
            <w:tcW w:w="7118" w:type="dxa"/>
            <w:gridSpan w:val="6"/>
          </w:tcPr>
          <w:p w14:paraId="509A7F21" w14:textId="2CF994D0" w:rsidR="00201651" w:rsidRPr="00430B6F" w:rsidRDefault="00201651" w:rsidP="00430B6F">
            <w:pPr>
              <w:pStyle w:val="xmsoheader"/>
              <w:spacing w:line="312" w:lineRule="auto"/>
              <w:rPr>
                <w:b/>
                <w:lang w:val="en-GB"/>
              </w:rPr>
            </w:pPr>
            <w:r w:rsidRPr="00430B6F">
              <w:rPr>
                <w:b/>
              </w:rPr>
              <w:t>manager</w:t>
            </w:r>
          </w:p>
        </w:tc>
        <w:tc>
          <w:tcPr>
            <w:tcW w:w="2160" w:type="dxa"/>
          </w:tcPr>
          <w:p w14:paraId="4BED8773" w14:textId="77777777" w:rsidR="00201651" w:rsidRPr="00430B6F" w:rsidRDefault="00201651" w:rsidP="00430B6F">
            <w:pPr>
              <w:pStyle w:val="xmsoheader"/>
              <w:spacing w:line="312" w:lineRule="auto"/>
              <w:rPr>
                <w:b/>
              </w:rPr>
            </w:pPr>
          </w:p>
        </w:tc>
      </w:tr>
      <w:tr w:rsidR="00201651" w:rsidRPr="007055F8" w14:paraId="3C5AB6AB" w14:textId="72721885" w:rsidTr="00201651">
        <w:trPr>
          <w:trHeight w:val="383"/>
        </w:trPr>
        <w:tc>
          <w:tcPr>
            <w:tcW w:w="707" w:type="dxa"/>
          </w:tcPr>
          <w:p w14:paraId="3045FC23" w14:textId="5BA941D2" w:rsidR="00201651" w:rsidRPr="007055F8" w:rsidRDefault="00201651" w:rsidP="00430B6F">
            <w:pPr>
              <w:pStyle w:val="xmsoheader"/>
              <w:spacing w:line="312" w:lineRule="auto"/>
              <w:jc w:val="center"/>
            </w:pPr>
            <w:r>
              <w:t>1</w:t>
            </w:r>
          </w:p>
        </w:tc>
        <w:tc>
          <w:tcPr>
            <w:tcW w:w="910" w:type="dxa"/>
          </w:tcPr>
          <w:p w14:paraId="33406A1F" w14:textId="0A8E6BB0" w:rsidR="00201651" w:rsidRPr="007055F8" w:rsidRDefault="00201651" w:rsidP="00430B6F">
            <w:pPr>
              <w:pStyle w:val="xmsoheader"/>
              <w:spacing w:line="312" w:lineRule="auto"/>
            </w:pPr>
          </w:p>
        </w:tc>
        <w:tc>
          <w:tcPr>
            <w:tcW w:w="1386" w:type="dxa"/>
          </w:tcPr>
          <w:p w14:paraId="07E68756" w14:textId="4322FBED" w:rsidR="00201651" w:rsidRPr="007055F8" w:rsidRDefault="00201651" w:rsidP="00430B6F">
            <w:pPr>
              <w:pStyle w:val="xmsoheader"/>
              <w:spacing w:line="312" w:lineRule="auto"/>
            </w:pPr>
            <w:r>
              <w:t xml:space="preserve">Tên </w:t>
            </w:r>
          </w:p>
        </w:tc>
        <w:tc>
          <w:tcPr>
            <w:tcW w:w="1042" w:type="dxa"/>
          </w:tcPr>
          <w:p w14:paraId="31E29FB2" w14:textId="13412EEB" w:rsidR="00201651" w:rsidRPr="007055F8" w:rsidRDefault="00201651" w:rsidP="00430B6F">
            <w:pPr>
              <w:pStyle w:val="xmsoheader"/>
              <w:spacing w:line="312" w:lineRule="auto"/>
              <w:rPr>
                <w:highlight w:val="yellow"/>
              </w:rPr>
            </w:pPr>
            <w:r>
              <w:t>name</w:t>
            </w:r>
          </w:p>
        </w:tc>
        <w:tc>
          <w:tcPr>
            <w:tcW w:w="540" w:type="dxa"/>
          </w:tcPr>
          <w:p w14:paraId="5E154502" w14:textId="646C6D8B" w:rsidR="00201651" w:rsidRPr="007055F8" w:rsidRDefault="00201651" w:rsidP="00430B6F">
            <w:pPr>
              <w:pStyle w:val="xmsoheader"/>
              <w:spacing w:line="312" w:lineRule="auto"/>
            </w:pPr>
            <w:r w:rsidRPr="00201651">
              <w:t>M</w:t>
            </w:r>
          </w:p>
        </w:tc>
        <w:tc>
          <w:tcPr>
            <w:tcW w:w="1080" w:type="dxa"/>
          </w:tcPr>
          <w:p w14:paraId="7105334B" w14:textId="64B9AF23" w:rsidR="00201651" w:rsidRPr="007055F8" w:rsidRDefault="00201651" w:rsidP="00430B6F">
            <w:pPr>
              <w:pStyle w:val="xmsoheader"/>
              <w:spacing w:line="312" w:lineRule="auto"/>
            </w:pPr>
            <w:r>
              <w:t>Varchar(255)</w:t>
            </w:r>
          </w:p>
        </w:tc>
        <w:tc>
          <w:tcPr>
            <w:tcW w:w="2160" w:type="dxa"/>
          </w:tcPr>
          <w:p w14:paraId="0EE5377D" w14:textId="329F021A" w:rsidR="00201651" w:rsidRDefault="00201651" w:rsidP="00430B6F">
            <w:pPr>
              <w:pStyle w:val="xmsoheader"/>
              <w:spacing w:line="312" w:lineRule="auto"/>
            </w:pPr>
            <w:r w:rsidRPr="007055F8">
              <w:t>BPM truyền sang</w:t>
            </w:r>
          </w:p>
          <w:p w14:paraId="192066A1" w14:textId="77777777" w:rsidR="00181C95" w:rsidRDefault="00181C95" w:rsidP="00430B6F">
            <w:pPr>
              <w:pStyle w:val="xmsoheader"/>
              <w:spacing w:line="312" w:lineRule="auto"/>
            </w:pPr>
          </w:p>
          <w:p w14:paraId="460B58CE" w14:textId="72645A32" w:rsidR="00201651" w:rsidRPr="007055F8" w:rsidRDefault="00201651" w:rsidP="00201651">
            <w:pPr>
              <w:pStyle w:val="NoSpacing"/>
            </w:pPr>
          </w:p>
        </w:tc>
        <w:tc>
          <w:tcPr>
            <w:tcW w:w="2160" w:type="dxa"/>
          </w:tcPr>
          <w:p w14:paraId="59280867" w14:textId="77777777" w:rsidR="00201651" w:rsidRDefault="00201651" w:rsidP="00201651">
            <w:pPr>
              <w:pStyle w:val="xmsoheader"/>
              <w:spacing w:line="312" w:lineRule="auto"/>
            </w:pPr>
            <w:r w:rsidRPr="007055F8">
              <w:t>BPM truyền sang</w:t>
            </w:r>
            <w:r>
              <w:t>,</w:t>
            </w:r>
          </w:p>
          <w:p w14:paraId="6FD746AF" w14:textId="77777777" w:rsidR="00201651" w:rsidRDefault="00201651" w:rsidP="00201651">
            <w:pPr>
              <w:pStyle w:val="NoSpacing"/>
              <w:rPr>
                <w:sz w:val="26"/>
                <w:szCs w:val="26"/>
                <w:shd w:val="clear" w:color="auto" w:fill="FFFFFF"/>
              </w:rPr>
            </w:pPr>
            <w:r w:rsidRPr="008261A6">
              <w:rPr>
                <w:sz w:val="26"/>
                <w:szCs w:val="26"/>
                <w:shd w:val="clear" w:color="auto" w:fill="FFFFFF"/>
              </w:rPr>
              <w:t>Chuỗi ký tự trước "@" trong trường Email CBQL</w:t>
            </w:r>
          </w:p>
          <w:p w14:paraId="1E23AD0A" w14:textId="77777777" w:rsidR="00201651" w:rsidRPr="007055F8" w:rsidRDefault="00201651" w:rsidP="00430B6F">
            <w:pPr>
              <w:pStyle w:val="xmsoheader"/>
              <w:spacing w:line="312" w:lineRule="auto"/>
            </w:pPr>
          </w:p>
        </w:tc>
      </w:tr>
      <w:tr w:rsidR="00201651" w:rsidRPr="007055F8" w14:paraId="505D7635" w14:textId="59B222E3" w:rsidTr="00201651">
        <w:trPr>
          <w:trHeight w:val="383"/>
        </w:trPr>
        <w:tc>
          <w:tcPr>
            <w:tcW w:w="707" w:type="dxa"/>
          </w:tcPr>
          <w:p w14:paraId="7F1EA42B" w14:textId="7977FF52" w:rsidR="00201651" w:rsidRPr="007055F8" w:rsidRDefault="00201651" w:rsidP="00430B6F">
            <w:pPr>
              <w:pStyle w:val="xmsoheader"/>
              <w:spacing w:line="312" w:lineRule="auto"/>
              <w:jc w:val="center"/>
            </w:pPr>
            <w:r>
              <w:t>2</w:t>
            </w:r>
          </w:p>
        </w:tc>
        <w:tc>
          <w:tcPr>
            <w:tcW w:w="910" w:type="dxa"/>
          </w:tcPr>
          <w:p w14:paraId="6B601103" w14:textId="52868F7E" w:rsidR="00201651" w:rsidRPr="007055F8" w:rsidRDefault="00201651" w:rsidP="00430B6F">
            <w:pPr>
              <w:pStyle w:val="xmsoheader"/>
              <w:spacing w:line="312" w:lineRule="auto"/>
            </w:pPr>
            <w:r>
              <w:t>Email CBQL</w:t>
            </w:r>
          </w:p>
        </w:tc>
        <w:tc>
          <w:tcPr>
            <w:tcW w:w="1386" w:type="dxa"/>
          </w:tcPr>
          <w:p w14:paraId="558D14F5" w14:textId="493402E6" w:rsidR="00201651" w:rsidRPr="007055F8" w:rsidRDefault="00201651" w:rsidP="00430B6F">
            <w:pPr>
              <w:pStyle w:val="xmsoheader"/>
              <w:spacing w:line="312" w:lineRule="auto"/>
            </w:pPr>
          </w:p>
        </w:tc>
        <w:tc>
          <w:tcPr>
            <w:tcW w:w="1042" w:type="dxa"/>
          </w:tcPr>
          <w:p w14:paraId="2069E747" w14:textId="57100F55" w:rsidR="00201651" w:rsidRPr="007055F8" w:rsidRDefault="00201651" w:rsidP="00430B6F">
            <w:pPr>
              <w:pStyle w:val="xmsoheader"/>
              <w:spacing w:line="312" w:lineRule="auto"/>
              <w:rPr>
                <w:highlight w:val="yellow"/>
              </w:rPr>
            </w:pPr>
            <w:r>
              <w:t>email</w:t>
            </w:r>
          </w:p>
        </w:tc>
        <w:tc>
          <w:tcPr>
            <w:tcW w:w="540" w:type="dxa"/>
          </w:tcPr>
          <w:p w14:paraId="19DA5454" w14:textId="2EB36755" w:rsidR="00201651" w:rsidRPr="007055F8" w:rsidRDefault="00201651" w:rsidP="00430B6F">
            <w:pPr>
              <w:pStyle w:val="xmsoheader"/>
              <w:spacing w:line="312" w:lineRule="auto"/>
            </w:pPr>
            <w:r w:rsidRPr="00201651">
              <w:t>M</w:t>
            </w:r>
          </w:p>
        </w:tc>
        <w:tc>
          <w:tcPr>
            <w:tcW w:w="1080" w:type="dxa"/>
          </w:tcPr>
          <w:p w14:paraId="67E1E392" w14:textId="0730E112" w:rsidR="00201651" w:rsidRPr="007055F8" w:rsidRDefault="00201651" w:rsidP="00430B6F">
            <w:pPr>
              <w:pStyle w:val="xmsoheader"/>
              <w:spacing w:line="312" w:lineRule="auto"/>
            </w:pPr>
            <w:r>
              <w:t>Varchar(255)</w:t>
            </w:r>
          </w:p>
        </w:tc>
        <w:tc>
          <w:tcPr>
            <w:tcW w:w="2160" w:type="dxa"/>
          </w:tcPr>
          <w:p w14:paraId="2439556F" w14:textId="2D8E668B" w:rsidR="00201651" w:rsidRDefault="00201651" w:rsidP="00430B6F">
            <w:pPr>
              <w:pStyle w:val="xmsoheader"/>
              <w:spacing w:line="312" w:lineRule="auto"/>
            </w:pPr>
            <w:r>
              <w:t>BPM truyền sang</w:t>
            </w:r>
          </w:p>
          <w:p w14:paraId="4B009E97" w14:textId="232C2ED9" w:rsidR="00181C95" w:rsidRDefault="00181C95" w:rsidP="00430B6F">
            <w:pPr>
              <w:pStyle w:val="xmsoheader"/>
              <w:spacing w:line="312" w:lineRule="auto"/>
            </w:pPr>
            <w:r>
              <w:t xml:space="preserve">Định dạng: </w:t>
            </w:r>
            <w:r>
              <w:rPr>
                <w:rStyle w:val="ui-provider"/>
              </w:rPr>
              <w:t>xxx@msb.com.vn</w:t>
            </w:r>
          </w:p>
          <w:p w14:paraId="4D40F756" w14:textId="52C96A17" w:rsidR="00201651" w:rsidRPr="007055F8" w:rsidRDefault="00201651" w:rsidP="00980CEE">
            <w:pPr>
              <w:pStyle w:val="xmsoheader"/>
              <w:spacing w:line="312" w:lineRule="auto"/>
            </w:pPr>
          </w:p>
        </w:tc>
        <w:tc>
          <w:tcPr>
            <w:tcW w:w="2160" w:type="dxa"/>
          </w:tcPr>
          <w:p w14:paraId="21F13888" w14:textId="55E7E058" w:rsidR="00201651" w:rsidRDefault="00980CEE" w:rsidP="00430B6F">
            <w:pPr>
              <w:pStyle w:val="xmsoheader"/>
              <w:spacing w:line="312" w:lineRule="auto"/>
            </w:pPr>
            <w:r>
              <w:t>Email CBQL đầu tiên trên hệ thống BPM</w:t>
            </w:r>
          </w:p>
        </w:tc>
      </w:tr>
      <w:tr w:rsidR="00980CEE" w:rsidRPr="007055F8" w14:paraId="3858C844" w14:textId="77777777" w:rsidTr="00201651">
        <w:trPr>
          <w:trHeight w:val="383"/>
        </w:trPr>
        <w:tc>
          <w:tcPr>
            <w:tcW w:w="707" w:type="dxa"/>
          </w:tcPr>
          <w:p w14:paraId="30155F82" w14:textId="4107A08F" w:rsidR="00980CEE" w:rsidRDefault="00980CEE" w:rsidP="00980CEE">
            <w:pPr>
              <w:pStyle w:val="xmsoheader"/>
              <w:spacing w:line="312" w:lineRule="auto"/>
              <w:jc w:val="center"/>
            </w:pPr>
            <w:r>
              <w:t>3</w:t>
            </w:r>
          </w:p>
        </w:tc>
        <w:tc>
          <w:tcPr>
            <w:tcW w:w="910" w:type="dxa"/>
          </w:tcPr>
          <w:p w14:paraId="3EFDDD76" w14:textId="77777777" w:rsidR="00980CEE" w:rsidRDefault="00980CEE" w:rsidP="00980CEE">
            <w:pPr>
              <w:pStyle w:val="xmsoheader"/>
              <w:spacing w:line="312" w:lineRule="auto"/>
            </w:pPr>
          </w:p>
        </w:tc>
        <w:tc>
          <w:tcPr>
            <w:tcW w:w="1386" w:type="dxa"/>
          </w:tcPr>
          <w:p w14:paraId="2C25CC8A" w14:textId="77777777" w:rsidR="00980CEE" w:rsidRPr="007055F8" w:rsidRDefault="00980CEE" w:rsidP="00980CEE">
            <w:pPr>
              <w:pStyle w:val="xmsoheader"/>
              <w:spacing w:line="312" w:lineRule="auto"/>
            </w:pPr>
          </w:p>
        </w:tc>
        <w:tc>
          <w:tcPr>
            <w:tcW w:w="1042" w:type="dxa"/>
          </w:tcPr>
          <w:p w14:paraId="41248759" w14:textId="1FA06ACA" w:rsidR="00980CEE" w:rsidRDefault="00980CEE" w:rsidP="00980CEE">
            <w:pPr>
              <w:pStyle w:val="xmsoheader"/>
              <w:spacing w:line="312" w:lineRule="auto"/>
            </w:pPr>
            <w:r>
              <w:t>code</w:t>
            </w:r>
          </w:p>
        </w:tc>
        <w:tc>
          <w:tcPr>
            <w:tcW w:w="540" w:type="dxa"/>
          </w:tcPr>
          <w:p w14:paraId="31694A88" w14:textId="7A4062E2" w:rsidR="00980CEE" w:rsidRPr="00201651" w:rsidRDefault="00980CEE" w:rsidP="00980CEE">
            <w:pPr>
              <w:pStyle w:val="xmsoheader"/>
              <w:spacing w:line="312" w:lineRule="auto"/>
            </w:pPr>
            <w:r w:rsidRPr="00201651">
              <w:t>M</w:t>
            </w:r>
          </w:p>
        </w:tc>
        <w:tc>
          <w:tcPr>
            <w:tcW w:w="1080" w:type="dxa"/>
          </w:tcPr>
          <w:p w14:paraId="2F5D1E25" w14:textId="131E62E1" w:rsidR="00980CEE" w:rsidRDefault="00980CEE" w:rsidP="00980CEE">
            <w:pPr>
              <w:pStyle w:val="xmsoheader"/>
              <w:spacing w:line="312" w:lineRule="auto"/>
            </w:pPr>
            <w:r>
              <w:t>Varchar(255)</w:t>
            </w:r>
          </w:p>
        </w:tc>
        <w:tc>
          <w:tcPr>
            <w:tcW w:w="2160" w:type="dxa"/>
          </w:tcPr>
          <w:p w14:paraId="225A4A02" w14:textId="64FF8F50" w:rsidR="00980CEE" w:rsidRDefault="00980CEE" w:rsidP="00980CEE">
            <w:pPr>
              <w:pStyle w:val="xmsoheader"/>
              <w:spacing w:line="312" w:lineRule="auto"/>
            </w:pPr>
            <w:r>
              <w:t>BPM truyền sang</w:t>
            </w:r>
          </w:p>
        </w:tc>
        <w:tc>
          <w:tcPr>
            <w:tcW w:w="2160" w:type="dxa"/>
          </w:tcPr>
          <w:p w14:paraId="41D57C75" w14:textId="77777777" w:rsidR="00980CEE" w:rsidRDefault="00980CEE" w:rsidP="00980CEE">
            <w:pPr>
              <w:pStyle w:val="NoSpacing"/>
              <w:rPr>
                <w:sz w:val="26"/>
                <w:szCs w:val="26"/>
                <w:shd w:val="clear" w:color="auto" w:fill="FFFFFF"/>
              </w:rPr>
            </w:pPr>
            <w:r w:rsidRPr="008261A6">
              <w:rPr>
                <w:sz w:val="26"/>
                <w:szCs w:val="26"/>
                <w:shd w:val="clear" w:color="auto" w:fill="FFFFFF"/>
              </w:rPr>
              <w:t>Chuỗi ký tự trước "@" trong trường Email CBQL</w:t>
            </w:r>
          </w:p>
          <w:p w14:paraId="7CD5FD06" w14:textId="77777777" w:rsidR="00980CEE" w:rsidRDefault="00980CEE" w:rsidP="00980CEE">
            <w:pPr>
              <w:pStyle w:val="xmsoheader"/>
              <w:spacing w:line="312" w:lineRule="auto"/>
            </w:pPr>
          </w:p>
        </w:tc>
      </w:tr>
      <w:tr w:rsidR="00980CEE" w:rsidRPr="007055F8" w14:paraId="3F5F90B0" w14:textId="3E12799F" w:rsidTr="00201651">
        <w:trPr>
          <w:trHeight w:val="383"/>
        </w:trPr>
        <w:tc>
          <w:tcPr>
            <w:tcW w:w="707" w:type="dxa"/>
          </w:tcPr>
          <w:p w14:paraId="2C8CB289" w14:textId="1E621541" w:rsidR="00980CEE" w:rsidRPr="007055F8" w:rsidRDefault="00980CEE" w:rsidP="00980CEE">
            <w:pPr>
              <w:pStyle w:val="xmsoheader"/>
              <w:spacing w:line="312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910" w:type="dxa"/>
          </w:tcPr>
          <w:p w14:paraId="54A3160C" w14:textId="77777777" w:rsidR="00980CEE" w:rsidRPr="007055F8" w:rsidRDefault="00980CEE" w:rsidP="00980CEE">
            <w:pPr>
              <w:pStyle w:val="xmsoheader"/>
              <w:spacing w:line="312" w:lineRule="auto"/>
            </w:pPr>
          </w:p>
        </w:tc>
        <w:tc>
          <w:tcPr>
            <w:tcW w:w="1386" w:type="dxa"/>
          </w:tcPr>
          <w:p w14:paraId="2CA9FF19" w14:textId="2BD272D5" w:rsidR="00980CEE" w:rsidRPr="007055F8" w:rsidRDefault="00980CEE" w:rsidP="00980CEE">
            <w:pPr>
              <w:pStyle w:val="xmsoheader"/>
              <w:spacing w:line="312" w:lineRule="auto"/>
            </w:pPr>
            <w:r>
              <w:t>Chức vụ</w:t>
            </w:r>
          </w:p>
        </w:tc>
        <w:tc>
          <w:tcPr>
            <w:tcW w:w="1042" w:type="dxa"/>
          </w:tcPr>
          <w:p w14:paraId="10AC26F2" w14:textId="4EEDFF88" w:rsidR="00980CEE" w:rsidRPr="007055F8" w:rsidRDefault="00980CEE" w:rsidP="00980CEE">
            <w:pPr>
              <w:pStyle w:val="xmsoheader"/>
              <w:spacing w:line="312" w:lineRule="auto"/>
              <w:rPr>
                <w:highlight w:val="yellow"/>
              </w:rPr>
            </w:pPr>
            <w:r>
              <w:t>jobTitle</w:t>
            </w:r>
          </w:p>
        </w:tc>
        <w:tc>
          <w:tcPr>
            <w:tcW w:w="540" w:type="dxa"/>
          </w:tcPr>
          <w:p w14:paraId="375EC29E" w14:textId="338FE8B1" w:rsidR="00980CEE" w:rsidRPr="00201651" w:rsidRDefault="00980CEE" w:rsidP="00980CEE">
            <w:pPr>
              <w:pStyle w:val="xmsoheader"/>
              <w:spacing w:line="312" w:lineRule="auto"/>
            </w:pPr>
            <w:r w:rsidRPr="00201651">
              <w:t>M</w:t>
            </w:r>
          </w:p>
        </w:tc>
        <w:tc>
          <w:tcPr>
            <w:tcW w:w="1080" w:type="dxa"/>
          </w:tcPr>
          <w:p w14:paraId="62517874" w14:textId="77777777" w:rsidR="00980CEE" w:rsidRPr="00201651" w:rsidRDefault="00980CEE" w:rsidP="00980CEE">
            <w:pPr>
              <w:pStyle w:val="xmsoheader"/>
              <w:spacing w:line="312" w:lineRule="auto"/>
            </w:pPr>
            <w:r w:rsidRPr="00201651">
              <w:t>Varchar(255)</w:t>
            </w:r>
          </w:p>
          <w:p w14:paraId="495D03C9" w14:textId="5A5C9174" w:rsidR="00980CEE" w:rsidRPr="00201651" w:rsidRDefault="00980CEE" w:rsidP="00980CEE">
            <w:pPr>
              <w:pStyle w:val="xmsoheader"/>
              <w:spacing w:line="312" w:lineRule="auto"/>
            </w:pPr>
          </w:p>
        </w:tc>
        <w:tc>
          <w:tcPr>
            <w:tcW w:w="2160" w:type="dxa"/>
          </w:tcPr>
          <w:p w14:paraId="5CA19F0D" w14:textId="64848744" w:rsidR="00980CEE" w:rsidRPr="007055F8" w:rsidRDefault="00980CEE" w:rsidP="00980CEE">
            <w:pPr>
              <w:pStyle w:val="xmsoheader"/>
              <w:spacing w:line="312" w:lineRule="auto"/>
              <w:rPr>
                <w:lang w:val="en-GB"/>
              </w:rPr>
            </w:pPr>
            <w:r>
              <w:t>BPM truyền sang</w:t>
            </w:r>
          </w:p>
        </w:tc>
        <w:tc>
          <w:tcPr>
            <w:tcW w:w="2160" w:type="dxa"/>
          </w:tcPr>
          <w:p w14:paraId="65D095C9" w14:textId="65A0D1ED" w:rsidR="00980CEE" w:rsidRDefault="00980CEE" w:rsidP="00980CEE">
            <w:pPr>
              <w:pStyle w:val="xmsoheader"/>
              <w:spacing w:line="312" w:lineRule="auto"/>
            </w:pPr>
            <w:r>
              <w:t>Mặc định “CV”</w:t>
            </w:r>
          </w:p>
        </w:tc>
      </w:tr>
      <w:tr w:rsidR="00980CEE" w:rsidRPr="007055F8" w14:paraId="53DCD9DA" w14:textId="0E0F35BC" w:rsidTr="00201651">
        <w:trPr>
          <w:trHeight w:val="383"/>
        </w:trPr>
        <w:tc>
          <w:tcPr>
            <w:tcW w:w="707" w:type="dxa"/>
          </w:tcPr>
          <w:p w14:paraId="503E770B" w14:textId="3889169F" w:rsidR="00980CEE" w:rsidRPr="007055F8" w:rsidRDefault="00980CEE" w:rsidP="00980CEE">
            <w:pPr>
              <w:pStyle w:val="xmsoheader"/>
              <w:spacing w:line="312" w:lineRule="auto"/>
              <w:jc w:val="center"/>
            </w:pPr>
            <w:r>
              <w:t>5</w:t>
            </w:r>
          </w:p>
        </w:tc>
        <w:tc>
          <w:tcPr>
            <w:tcW w:w="910" w:type="dxa"/>
          </w:tcPr>
          <w:p w14:paraId="64D8C1B8" w14:textId="77777777" w:rsidR="00980CEE" w:rsidRPr="007055F8" w:rsidRDefault="00980CEE" w:rsidP="00980CEE">
            <w:pPr>
              <w:pStyle w:val="xmsoheader"/>
              <w:spacing w:line="312" w:lineRule="auto"/>
            </w:pPr>
          </w:p>
        </w:tc>
        <w:tc>
          <w:tcPr>
            <w:tcW w:w="1386" w:type="dxa"/>
          </w:tcPr>
          <w:p w14:paraId="0769C94D" w14:textId="02DAC5BE" w:rsidR="00980CEE" w:rsidRPr="007055F8" w:rsidRDefault="00980CEE" w:rsidP="00980CEE">
            <w:pPr>
              <w:pStyle w:val="xmsoheader"/>
              <w:spacing w:line="312" w:lineRule="auto"/>
            </w:pPr>
            <w:r>
              <w:t>Chi nhánh</w:t>
            </w:r>
          </w:p>
        </w:tc>
        <w:tc>
          <w:tcPr>
            <w:tcW w:w="1042" w:type="dxa"/>
          </w:tcPr>
          <w:p w14:paraId="005C3C75" w14:textId="563C5B68" w:rsidR="00980CEE" w:rsidRPr="007055F8" w:rsidRDefault="00980CEE" w:rsidP="00980CEE">
            <w:pPr>
              <w:pStyle w:val="xmsoheader"/>
              <w:spacing w:line="312" w:lineRule="auto"/>
              <w:rPr>
                <w:highlight w:val="yellow"/>
              </w:rPr>
            </w:pPr>
            <w:r>
              <w:t>branch</w:t>
            </w:r>
          </w:p>
        </w:tc>
        <w:tc>
          <w:tcPr>
            <w:tcW w:w="540" w:type="dxa"/>
          </w:tcPr>
          <w:p w14:paraId="6D8811CB" w14:textId="32DEACB6" w:rsidR="00980CEE" w:rsidRPr="007055F8" w:rsidRDefault="00980CEE" w:rsidP="00980CEE">
            <w:pPr>
              <w:pStyle w:val="xmsoheader"/>
              <w:spacing w:line="312" w:lineRule="auto"/>
            </w:pPr>
            <w:r w:rsidRPr="00201651">
              <w:t>M</w:t>
            </w:r>
          </w:p>
        </w:tc>
        <w:tc>
          <w:tcPr>
            <w:tcW w:w="1080" w:type="dxa"/>
          </w:tcPr>
          <w:p w14:paraId="181F88EB" w14:textId="5C64562D" w:rsidR="00980CEE" w:rsidRPr="007055F8" w:rsidRDefault="00980CEE" w:rsidP="00980CEE">
            <w:pPr>
              <w:pStyle w:val="xmsoheader"/>
              <w:spacing w:line="312" w:lineRule="auto"/>
            </w:pPr>
            <w:r>
              <w:t>Varchar(255)</w:t>
            </w:r>
          </w:p>
        </w:tc>
        <w:tc>
          <w:tcPr>
            <w:tcW w:w="2160" w:type="dxa"/>
          </w:tcPr>
          <w:p w14:paraId="4C0990B4" w14:textId="77777777" w:rsidR="00980CEE" w:rsidRDefault="00980CEE" w:rsidP="00980CEE">
            <w:pPr>
              <w:pStyle w:val="xmsoheader"/>
              <w:spacing w:line="312" w:lineRule="auto"/>
            </w:pPr>
            <w:r>
              <w:t>BPM truyền sang.</w:t>
            </w:r>
          </w:p>
          <w:p w14:paraId="260123AE" w14:textId="3C8D709C" w:rsidR="00980CEE" w:rsidRDefault="00980CEE" w:rsidP="00980CEE">
            <w:pPr>
              <w:pStyle w:val="xmsoheader"/>
              <w:spacing w:line="312" w:lineRule="auto"/>
            </w:pPr>
            <w:r>
              <w:t>QLCTN check đượ</w:t>
            </w:r>
            <w:r w:rsidR="007E1808">
              <w:t xml:space="preserve">c mã chi nhánh </w:t>
            </w:r>
            <w:r>
              <w:t>có tồn tại trên hệ thống không.</w:t>
            </w:r>
          </w:p>
          <w:p w14:paraId="14C29F55" w14:textId="77777777" w:rsidR="00980CEE" w:rsidRDefault="00980CEE" w:rsidP="00980CEE">
            <w:pPr>
              <w:pStyle w:val="xmsoheader"/>
              <w:spacing w:line="312" w:lineRule="auto"/>
            </w:pPr>
            <w:r w:rsidRPr="00201651">
              <w:lastRenderedPageBreak/>
              <w:t>Trường hợp không tồn tại trả mã lỗi</w:t>
            </w:r>
          </w:p>
          <w:p w14:paraId="4A2A4D1B" w14:textId="23718897" w:rsidR="00980CEE" w:rsidRPr="007055F8" w:rsidRDefault="00980CEE" w:rsidP="00980CEE">
            <w:pPr>
              <w:pStyle w:val="xmsoheader"/>
              <w:spacing w:line="312" w:lineRule="auto"/>
            </w:pPr>
          </w:p>
        </w:tc>
        <w:tc>
          <w:tcPr>
            <w:tcW w:w="2160" w:type="dxa"/>
          </w:tcPr>
          <w:p w14:paraId="5591D4C2" w14:textId="77777777" w:rsidR="00980CEE" w:rsidRDefault="00980CEE" w:rsidP="00980CEE">
            <w:pPr>
              <w:pStyle w:val="xmsoheader"/>
              <w:spacing w:line="312" w:lineRule="auto"/>
            </w:pPr>
            <w:r>
              <w:lastRenderedPageBreak/>
              <w:t>BPM truyền sang,</w:t>
            </w:r>
          </w:p>
          <w:p w14:paraId="569BF064" w14:textId="77777777" w:rsidR="00980CEE" w:rsidRDefault="00980CEE" w:rsidP="00980CEE">
            <w:pPr>
              <w:pStyle w:val="xmsoheader"/>
              <w:spacing w:line="312" w:lineRule="auto"/>
            </w:pPr>
            <w:r>
              <w:t xml:space="preserve">mã chi nhánh đơn vị kinh doanh trực thuộc </w:t>
            </w:r>
          </w:p>
          <w:p w14:paraId="788D2E7B" w14:textId="376204F8" w:rsidR="00980CEE" w:rsidRDefault="00980CEE" w:rsidP="00980CEE">
            <w:pPr>
              <w:pStyle w:val="xmsoheader"/>
              <w:spacing w:line="312" w:lineRule="auto"/>
            </w:pPr>
            <w:r>
              <w:rPr>
                <w:shd w:val="clear" w:color="auto" w:fill="FFFFFF"/>
              </w:rPr>
              <w:t>(organization.parent_code)</w:t>
            </w:r>
          </w:p>
        </w:tc>
      </w:tr>
      <w:tr w:rsidR="00980CEE" w:rsidRPr="007055F8" w14:paraId="7597B7F7" w14:textId="5B3D25EF" w:rsidTr="00201651">
        <w:trPr>
          <w:trHeight w:val="383"/>
        </w:trPr>
        <w:tc>
          <w:tcPr>
            <w:tcW w:w="707" w:type="dxa"/>
          </w:tcPr>
          <w:p w14:paraId="5A9E6041" w14:textId="696742BF" w:rsidR="00980CEE" w:rsidRPr="007055F8" w:rsidRDefault="00980CEE" w:rsidP="00980CEE">
            <w:pPr>
              <w:pStyle w:val="xmsoheader"/>
              <w:spacing w:line="312" w:lineRule="auto"/>
              <w:jc w:val="center"/>
            </w:pPr>
            <w:r>
              <w:lastRenderedPageBreak/>
              <w:t>6</w:t>
            </w:r>
          </w:p>
        </w:tc>
        <w:tc>
          <w:tcPr>
            <w:tcW w:w="910" w:type="dxa"/>
          </w:tcPr>
          <w:p w14:paraId="2EA45810" w14:textId="77777777" w:rsidR="00980CEE" w:rsidRPr="007055F8" w:rsidRDefault="00980CEE" w:rsidP="00980CEE">
            <w:pPr>
              <w:pStyle w:val="xmsoheader"/>
              <w:spacing w:line="312" w:lineRule="auto"/>
            </w:pPr>
          </w:p>
        </w:tc>
        <w:tc>
          <w:tcPr>
            <w:tcW w:w="1386" w:type="dxa"/>
          </w:tcPr>
          <w:p w14:paraId="08DF7236" w14:textId="4485A44E" w:rsidR="00980CEE" w:rsidRPr="007055F8" w:rsidRDefault="00980CEE" w:rsidP="00980CEE">
            <w:pPr>
              <w:pStyle w:val="xmsoheader"/>
              <w:spacing w:line="312" w:lineRule="auto"/>
            </w:pPr>
            <w:r>
              <w:t>Đơn vị kinh doanh</w:t>
            </w:r>
          </w:p>
        </w:tc>
        <w:tc>
          <w:tcPr>
            <w:tcW w:w="1042" w:type="dxa"/>
          </w:tcPr>
          <w:p w14:paraId="7F2D37DD" w14:textId="4EB75B50" w:rsidR="00980CEE" w:rsidRPr="00201651" w:rsidRDefault="00980CEE" w:rsidP="00980CEE">
            <w:pPr>
              <w:pStyle w:val="xmsoheader"/>
              <w:spacing w:line="312" w:lineRule="auto"/>
              <w:rPr>
                <w:highlight w:val="yellow"/>
              </w:rPr>
            </w:pPr>
            <w:r w:rsidRPr="00201651">
              <w:t>center</w:t>
            </w:r>
          </w:p>
        </w:tc>
        <w:tc>
          <w:tcPr>
            <w:tcW w:w="540" w:type="dxa"/>
          </w:tcPr>
          <w:p w14:paraId="04C5069C" w14:textId="239496DD" w:rsidR="00980CEE" w:rsidRPr="00201651" w:rsidRDefault="00980CEE" w:rsidP="00980CEE">
            <w:pPr>
              <w:pStyle w:val="xmsoheader"/>
              <w:spacing w:line="312" w:lineRule="auto"/>
            </w:pPr>
            <w:r w:rsidRPr="00201651">
              <w:t>M</w:t>
            </w:r>
          </w:p>
        </w:tc>
        <w:tc>
          <w:tcPr>
            <w:tcW w:w="1080" w:type="dxa"/>
          </w:tcPr>
          <w:p w14:paraId="159B42C0" w14:textId="384E13DE" w:rsidR="00980CEE" w:rsidRPr="00201651" w:rsidRDefault="00980CEE" w:rsidP="00980CEE">
            <w:pPr>
              <w:pStyle w:val="xmsoheader"/>
              <w:spacing w:line="312" w:lineRule="auto"/>
            </w:pPr>
            <w:r w:rsidRPr="00201651">
              <w:t>Varchar(255)</w:t>
            </w:r>
          </w:p>
        </w:tc>
        <w:tc>
          <w:tcPr>
            <w:tcW w:w="2160" w:type="dxa"/>
          </w:tcPr>
          <w:p w14:paraId="494477A8" w14:textId="02B2E9F0" w:rsidR="00980CEE" w:rsidRDefault="00980CEE" w:rsidP="00980CEE">
            <w:pPr>
              <w:pStyle w:val="xmsoheader"/>
              <w:spacing w:line="312" w:lineRule="auto"/>
            </w:pPr>
            <w:r>
              <w:t>BPM truyền sang</w:t>
            </w:r>
          </w:p>
          <w:p w14:paraId="771ED9D5" w14:textId="5923E4F8" w:rsidR="00980CEE" w:rsidRPr="007055F8" w:rsidRDefault="00980CEE" w:rsidP="00980CEE">
            <w:pPr>
              <w:pStyle w:val="xmsoheader"/>
              <w:spacing w:line="312" w:lineRule="auto"/>
            </w:pPr>
          </w:p>
        </w:tc>
        <w:tc>
          <w:tcPr>
            <w:tcW w:w="2160" w:type="dxa"/>
          </w:tcPr>
          <w:p w14:paraId="53E52866" w14:textId="5113DB14" w:rsidR="00980CEE" w:rsidRDefault="00980CEE" w:rsidP="00980CEE">
            <w:pPr>
              <w:pStyle w:val="xmsoheader"/>
              <w:spacing w:line="312" w:lineRule="auto"/>
            </w:pPr>
            <w:r>
              <w:t>Mã ĐVKD</w:t>
            </w:r>
          </w:p>
        </w:tc>
      </w:tr>
      <w:tr w:rsidR="00980CEE" w:rsidRPr="007055F8" w14:paraId="40E0D0C6" w14:textId="194BC472" w:rsidTr="00201651">
        <w:trPr>
          <w:trHeight w:val="383"/>
        </w:trPr>
        <w:tc>
          <w:tcPr>
            <w:tcW w:w="707" w:type="dxa"/>
          </w:tcPr>
          <w:p w14:paraId="5879630F" w14:textId="62C5C63B" w:rsidR="00980CEE" w:rsidRPr="007055F8" w:rsidRDefault="00980CEE" w:rsidP="00980CEE">
            <w:pPr>
              <w:pStyle w:val="xmsoheader"/>
              <w:spacing w:line="312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910" w:type="dxa"/>
          </w:tcPr>
          <w:p w14:paraId="4E7839EF" w14:textId="77777777" w:rsidR="00980CEE" w:rsidRPr="007055F8" w:rsidRDefault="00980CEE" w:rsidP="00980CEE">
            <w:pPr>
              <w:pStyle w:val="xmsoheader"/>
              <w:spacing w:line="312" w:lineRule="auto"/>
              <w:rPr>
                <w:lang w:val="en-GB"/>
              </w:rPr>
            </w:pPr>
          </w:p>
        </w:tc>
        <w:tc>
          <w:tcPr>
            <w:tcW w:w="1386" w:type="dxa"/>
          </w:tcPr>
          <w:p w14:paraId="43DA18AE" w14:textId="058255E4" w:rsidR="00980CEE" w:rsidRPr="007055F8" w:rsidRDefault="00BA6036" w:rsidP="00980CEE">
            <w:pPr>
              <w:pStyle w:val="xmsoheader"/>
              <w:spacing w:line="312" w:lineRule="auto"/>
              <w:rPr>
                <w:lang w:val="en-GB"/>
              </w:rPr>
            </w:pPr>
            <w:ins w:id="11" w:author="Mai Dang Thi Ngoc (CN-AGILE PTCTQTNV)" w:date="2023-02-17T17:03:00Z">
              <w:r>
                <w:rPr>
                  <w:lang w:val="en-GB"/>
                </w:rPr>
                <w:t>Nhóm người dùng</w:t>
              </w:r>
            </w:ins>
          </w:p>
        </w:tc>
        <w:tc>
          <w:tcPr>
            <w:tcW w:w="1042" w:type="dxa"/>
          </w:tcPr>
          <w:p w14:paraId="20F1AA13" w14:textId="394118B0" w:rsidR="00980CEE" w:rsidRPr="00201651" w:rsidRDefault="00980CEE" w:rsidP="00980CEE">
            <w:pPr>
              <w:pStyle w:val="xmsoheader"/>
              <w:spacing w:line="312" w:lineRule="auto"/>
              <w:rPr>
                <w:highlight w:val="yellow"/>
              </w:rPr>
            </w:pPr>
            <w:r w:rsidRPr="00201651">
              <w:t>userGroup</w:t>
            </w:r>
          </w:p>
        </w:tc>
        <w:tc>
          <w:tcPr>
            <w:tcW w:w="540" w:type="dxa"/>
          </w:tcPr>
          <w:p w14:paraId="72164CBA" w14:textId="166C6079" w:rsidR="00980CEE" w:rsidRPr="00201651" w:rsidRDefault="00980CEE" w:rsidP="00980CEE">
            <w:pPr>
              <w:pStyle w:val="xmsoheader"/>
              <w:spacing w:line="312" w:lineRule="auto"/>
            </w:pPr>
            <w:r w:rsidRPr="00201651">
              <w:t>M</w:t>
            </w:r>
          </w:p>
        </w:tc>
        <w:tc>
          <w:tcPr>
            <w:tcW w:w="1080" w:type="dxa"/>
          </w:tcPr>
          <w:p w14:paraId="790E3B38" w14:textId="77777777" w:rsidR="00980CEE" w:rsidRPr="00201651" w:rsidRDefault="00980CEE" w:rsidP="00980CEE">
            <w:pPr>
              <w:pStyle w:val="xmsoheader"/>
              <w:spacing w:line="312" w:lineRule="auto"/>
            </w:pPr>
            <w:r w:rsidRPr="00201651">
              <w:t>Varchar(255)</w:t>
            </w:r>
          </w:p>
          <w:p w14:paraId="5C8A73C1" w14:textId="4D76E80E" w:rsidR="00980CEE" w:rsidRPr="00201651" w:rsidRDefault="00980CEE" w:rsidP="00980CEE">
            <w:pPr>
              <w:pStyle w:val="xmsoheader"/>
              <w:spacing w:line="312" w:lineRule="auto"/>
            </w:pPr>
          </w:p>
        </w:tc>
        <w:tc>
          <w:tcPr>
            <w:tcW w:w="2160" w:type="dxa"/>
          </w:tcPr>
          <w:p w14:paraId="5B3CA708" w14:textId="35E5D707" w:rsidR="00980CEE" w:rsidRPr="007055F8" w:rsidRDefault="00980CEE" w:rsidP="00980CEE">
            <w:pPr>
              <w:pStyle w:val="xmsoheader"/>
              <w:spacing w:line="312" w:lineRule="auto"/>
              <w:rPr>
                <w:highlight w:val="yellow"/>
                <w:lang w:val="en-GB"/>
              </w:rPr>
            </w:pPr>
            <w:r w:rsidRPr="007055F8">
              <w:t>BPM truyền sang</w:t>
            </w:r>
            <w:r>
              <w:t xml:space="preserve"> </w:t>
            </w:r>
          </w:p>
        </w:tc>
        <w:tc>
          <w:tcPr>
            <w:tcW w:w="2160" w:type="dxa"/>
          </w:tcPr>
          <w:p w14:paraId="0ABC18C4" w14:textId="4253E0EA" w:rsidR="00980CEE" w:rsidRPr="007055F8" w:rsidRDefault="00980CEE" w:rsidP="00980CEE">
            <w:pPr>
              <w:pStyle w:val="xmsoheader"/>
              <w:spacing w:line="312" w:lineRule="auto"/>
            </w:pPr>
            <w:r>
              <w:t>mặc định “DVKD”</w:t>
            </w:r>
          </w:p>
        </w:tc>
      </w:tr>
      <w:tr w:rsidR="00980CEE" w:rsidRPr="007055F8" w14:paraId="22024C06" w14:textId="6D0ED863" w:rsidTr="00201651">
        <w:trPr>
          <w:trHeight w:val="383"/>
        </w:trPr>
        <w:tc>
          <w:tcPr>
            <w:tcW w:w="707" w:type="dxa"/>
          </w:tcPr>
          <w:p w14:paraId="0BB600DE" w14:textId="79F65593" w:rsidR="00980CEE" w:rsidRPr="007055F8" w:rsidRDefault="00980CEE" w:rsidP="00980CEE">
            <w:pPr>
              <w:pStyle w:val="xmsoheader"/>
              <w:spacing w:line="312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910" w:type="dxa"/>
          </w:tcPr>
          <w:p w14:paraId="1D3BAF65" w14:textId="77777777" w:rsidR="00980CEE" w:rsidRPr="007055F8" w:rsidRDefault="00980CEE" w:rsidP="00980CEE">
            <w:pPr>
              <w:pStyle w:val="xmsoheader"/>
              <w:spacing w:line="312" w:lineRule="auto"/>
            </w:pPr>
          </w:p>
        </w:tc>
        <w:tc>
          <w:tcPr>
            <w:tcW w:w="1386" w:type="dxa"/>
          </w:tcPr>
          <w:p w14:paraId="604BFC52" w14:textId="40851D2B" w:rsidR="00980CEE" w:rsidRPr="007055F8" w:rsidRDefault="00980CEE" w:rsidP="00980CEE">
            <w:pPr>
              <w:pStyle w:val="xmsoheader"/>
              <w:spacing w:line="312" w:lineRule="auto"/>
            </w:pPr>
            <w:r>
              <w:t>Trạng thái</w:t>
            </w:r>
          </w:p>
        </w:tc>
        <w:tc>
          <w:tcPr>
            <w:tcW w:w="1042" w:type="dxa"/>
          </w:tcPr>
          <w:p w14:paraId="5E1BAE0E" w14:textId="3AA9F8EC" w:rsidR="00980CEE" w:rsidRPr="00201651" w:rsidRDefault="00980CEE" w:rsidP="00980CEE">
            <w:pPr>
              <w:pStyle w:val="xmsoheader"/>
              <w:spacing w:line="312" w:lineRule="auto"/>
              <w:rPr>
                <w:highlight w:val="yellow"/>
              </w:rPr>
            </w:pPr>
            <w:r w:rsidRPr="00201651">
              <w:t>status</w:t>
            </w:r>
          </w:p>
        </w:tc>
        <w:tc>
          <w:tcPr>
            <w:tcW w:w="540" w:type="dxa"/>
          </w:tcPr>
          <w:p w14:paraId="66F127E0" w14:textId="56BDC0AC" w:rsidR="00980CEE" w:rsidRPr="00201651" w:rsidRDefault="00980CEE" w:rsidP="00980CEE">
            <w:pPr>
              <w:pStyle w:val="xmsoheader"/>
              <w:spacing w:line="312" w:lineRule="auto"/>
            </w:pPr>
            <w:r w:rsidRPr="00201651">
              <w:t>M</w:t>
            </w:r>
          </w:p>
        </w:tc>
        <w:tc>
          <w:tcPr>
            <w:tcW w:w="1080" w:type="dxa"/>
          </w:tcPr>
          <w:p w14:paraId="6104EEB8" w14:textId="77777777" w:rsidR="00980CEE" w:rsidRPr="00201651" w:rsidRDefault="00980CEE" w:rsidP="00980CEE">
            <w:pPr>
              <w:pStyle w:val="xmsoheader"/>
              <w:spacing w:line="312" w:lineRule="auto"/>
            </w:pPr>
            <w:r w:rsidRPr="00201651">
              <w:t>Varchar(255)</w:t>
            </w:r>
          </w:p>
          <w:p w14:paraId="4C939F94" w14:textId="353D8F51" w:rsidR="00980CEE" w:rsidRPr="00201651" w:rsidRDefault="00980CEE" w:rsidP="00980CEE">
            <w:pPr>
              <w:pStyle w:val="xmsoheader"/>
              <w:spacing w:line="312" w:lineRule="auto"/>
            </w:pPr>
          </w:p>
        </w:tc>
        <w:tc>
          <w:tcPr>
            <w:tcW w:w="2160" w:type="dxa"/>
          </w:tcPr>
          <w:p w14:paraId="6A06CD63" w14:textId="0DCF385F" w:rsidR="00980CEE" w:rsidRPr="007055F8" w:rsidRDefault="00980CEE" w:rsidP="00980CEE">
            <w:pPr>
              <w:pStyle w:val="xmsoheader"/>
              <w:spacing w:line="312" w:lineRule="auto"/>
              <w:rPr>
                <w:lang w:val="en-GB"/>
              </w:rPr>
            </w:pPr>
            <w:r w:rsidRPr="007055F8">
              <w:t>BPM truyền sang</w:t>
            </w:r>
          </w:p>
        </w:tc>
        <w:tc>
          <w:tcPr>
            <w:tcW w:w="2160" w:type="dxa"/>
          </w:tcPr>
          <w:p w14:paraId="6D904F37" w14:textId="7B98F009" w:rsidR="00980CEE" w:rsidRPr="007055F8" w:rsidRDefault="00980CEE" w:rsidP="00980CEE">
            <w:pPr>
              <w:pStyle w:val="xmsoheader"/>
              <w:spacing w:line="312" w:lineRule="auto"/>
            </w:pPr>
            <w:r>
              <w:t>Mặc định “1”</w:t>
            </w:r>
          </w:p>
        </w:tc>
      </w:tr>
      <w:tr w:rsidR="00980CEE" w:rsidRPr="007055F8" w14:paraId="000022F6" w14:textId="44F7070A" w:rsidTr="00201651">
        <w:trPr>
          <w:trHeight w:val="383"/>
        </w:trPr>
        <w:tc>
          <w:tcPr>
            <w:tcW w:w="7825" w:type="dxa"/>
            <w:gridSpan w:val="7"/>
          </w:tcPr>
          <w:p w14:paraId="027C922B" w14:textId="227F81B0" w:rsidR="00980CEE" w:rsidRPr="007055F8" w:rsidRDefault="00980CEE" w:rsidP="00980CEE">
            <w:pPr>
              <w:pStyle w:val="xmsoheader"/>
              <w:spacing w:line="312" w:lineRule="auto"/>
            </w:pPr>
            <w:r w:rsidRPr="007055F8">
              <w:rPr>
                <w:b/>
                <w:bCs/>
                <w:lang w:val="en-GB"/>
              </w:rPr>
              <w:t>Outputs</w:t>
            </w:r>
          </w:p>
        </w:tc>
        <w:tc>
          <w:tcPr>
            <w:tcW w:w="2160" w:type="dxa"/>
          </w:tcPr>
          <w:p w14:paraId="53D5EE10" w14:textId="77777777" w:rsidR="00980CEE" w:rsidRPr="007055F8" w:rsidRDefault="00980CEE" w:rsidP="00980CEE">
            <w:pPr>
              <w:pStyle w:val="xmsoheader"/>
              <w:spacing w:line="312" w:lineRule="auto"/>
              <w:rPr>
                <w:b/>
                <w:bCs/>
                <w:lang w:val="en-GB"/>
              </w:rPr>
            </w:pPr>
          </w:p>
        </w:tc>
      </w:tr>
      <w:tr w:rsidR="00980CEE" w:rsidRPr="007055F8" w14:paraId="78A0FCE5" w14:textId="511AB713" w:rsidTr="00201651">
        <w:trPr>
          <w:trHeight w:val="383"/>
        </w:trPr>
        <w:tc>
          <w:tcPr>
            <w:tcW w:w="707" w:type="dxa"/>
            <w:hideMark/>
          </w:tcPr>
          <w:p w14:paraId="2049F8B6" w14:textId="77777777" w:rsidR="00980CEE" w:rsidRPr="007055F8" w:rsidRDefault="00980CEE" w:rsidP="00980CEE">
            <w:pPr>
              <w:pStyle w:val="xmsoheader"/>
              <w:spacing w:line="312" w:lineRule="auto"/>
              <w:jc w:val="center"/>
            </w:pPr>
            <w:r w:rsidRPr="007055F8">
              <w:rPr>
                <w:lang w:val="en-GB"/>
              </w:rPr>
              <w:t>1</w:t>
            </w:r>
          </w:p>
        </w:tc>
        <w:tc>
          <w:tcPr>
            <w:tcW w:w="910" w:type="dxa"/>
          </w:tcPr>
          <w:p w14:paraId="4BCFB757" w14:textId="77777777" w:rsidR="00980CEE" w:rsidRPr="007055F8" w:rsidRDefault="00980CEE" w:rsidP="00980CEE">
            <w:pPr>
              <w:pStyle w:val="xmsoheader"/>
              <w:spacing w:line="312" w:lineRule="auto"/>
              <w:rPr>
                <w:lang w:val="en-GB"/>
              </w:rPr>
            </w:pPr>
          </w:p>
        </w:tc>
        <w:tc>
          <w:tcPr>
            <w:tcW w:w="1386" w:type="dxa"/>
            <w:hideMark/>
          </w:tcPr>
          <w:p w14:paraId="50D71136" w14:textId="39F62E1B" w:rsidR="00980CEE" w:rsidRPr="007055F8" w:rsidRDefault="005079F8" w:rsidP="00980CEE">
            <w:pPr>
              <w:pStyle w:val="xmsoheader"/>
              <w:spacing w:line="312" w:lineRule="auto"/>
            </w:pPr>
            <w:r>
              <w:t>result</w:t>
            </w:r>
          </w:p>
        </w:tc>
        <w:tc>
          <w:tcPr>
            <w:tcW w:w="1042" w:type="dxa"/>
          </w:tcPr>
          <w:p w14:paraId="65BC2F5A" w14:textId="77777777" w:rsidR="00980CEE" w:rsidRPr="007055F8" w:rsidRDefault="00980CEE" w:rsidP="00980CEE">
            <w:pPr>
              <w:pStyle w:val="xmsoheader"/>
              <w:spacing w:line="312" w:lineRule="auto"/>
              <w:rPr>
                <w:lang w:val="en-GB"/>
              </w:rPr>
            </w:pPr>
          </w:p>
        </w:tc>
        <w:tc>
          <w:tcPr>
            <w:tcW w:w="540" w:type="dxa"/>
          </w:tcPr>
          <w:p w14:paraId="7F71730C" w14:textId="77777777" w:rsidR="00980CEE" w:rsidRPr="007055F8" w:rsidRDefault="00980CEE" w:rsidP="00980CEE">
            <w:pPr>
              <w:pStyle w:val="xmsoheader"/>
              <w:spacing w:line="312" w:lineRule="auto"/>
              <w:rPr>
                <w:lang w:val="en-GB"/>
              </w:rPr>
            </w:pPr>
          </w:p>
        </w:tc>
        <w:tc>
          <w:tcPr>
            <w:tcW w:w="1080" w:type="dxa"/>
            <w:hideMark/>
          </w:tcPr>
          <w:p w14:paraId="3E578E04" w14:textId="77777777" w:rsidR="00980CEE" w:rsidRPr="007055F8" w:rsidRDefault="00980CEE" w:rsidP="00980CEE">
            <w:pPr>
              <w:pStyle w:val="xmsoheader"/>
              <w:spacing w:line="312" w:lineRule="auto"/>
            </w:pPr>
            <w:r w:rsidRPr="007055F8">
              <w:rPr>
                <w:lang w:val="en-GB"/>
              </w:rPr>
              <w:t> </w:t>
            </w:r>
          </w:p>
        </w:tc>
        <w:tc>
          <w:tcPr>
            <w:tcW w:w="2160" w:type="dxa"/>
            <w:hideMark/>
          </w:tcPr>
          <w:p w14:paraId="3FF016A1" w14:textId="77777777" w:rsidR="00980CEE" w:rsidRPr="007055F8" w:rsidRDefault="00980CEE" w:rsidP="00980CEE">
            <w:pPr>
              <w:pStyle w:val="xmsoheader"/>
              <w:spacing w:line="312" w:lineRule="auto"/>
            </w:pPr>
            <w:r w:rsidRPr="007055F8">
              <w:rPr>
                <w:lang w:val="en-GB"/>
              </w:rPr>
              <w:t> </w:t>
            </w:r>
          </w:p>
        </w:tc>
        <w:tc>
          <w:tcPr>
            <w:tcW w:w="2160" w:type="dxa"/>
          </w:tcPr>
          <w:p w14:paraId="08EE36E3" w14:textId="77777777" w:rsidR="00980CEE" w:rsidRPr="007055F8" w:rsidRDefault="00980CEE" w:rsidP="00980CEE">
            <w:pPr>
              <w:pStyle w:val="xmsoheader"/>
              <w:spacing w:line="312" w:lineRule="auto"/>
              <w:rPr>
                <w:lang w:val="en-GB"/>
              </w:rPr>
            </w:pPr>
          </w:p>
        </w:tc>
      </w:tr>
      <w:tr w:rsidR="00980CEE" w:rsidRPr="007055F8" w14:paraId="06519A91" w14:textId="4488C90C" w:rsidTr="00201651">
        <w:trPr>
          <w:trHeight w:val="383"/>
        </w:trPr>
        <w:tc>
          <w:tcPr>
            <w:tcW w:w="707" w:type="dxa"/>
            <w:hideMark/>
          </w:tcPr>
          <w:p w14:paraId="67395313" w14:textId="05422F98" w:rsidR="00980CEE" w:rsidRPr="007055F8" w:rsidRDefault="005079F8" w:rsidP="00980CEE">
            <w:pPr>
              <w:pStyle w:val="xmsoheader"/>
              <w:spacing w:line="312" w:lineRule="auto"/>
              <w:jc w:val="center"/>
            </w:pPr>
            <w:r>
              <w:rPr>
                <w:lang w:val="en-GB"/>
              </w:rPr>
              <w:t>2</w:t>
            </w:r>
          </w:p>
        </w:tc>
        <w:tc>
          <w:tcPr>
            <w:tcW w:w="910" w:type="dxa"/>
          </w:tcPr>
          <w:p w14:paraId="62A3C65E" w14:textId="77777777" w:rsidR="00980CEE" w:rsidRPr="007055F8" w:rsidRDefault="00980CEE" w:rsidP="00980CEE">
            <w:pPr>
              <w:pStyle w:val="xmsoheader"/>
              <w:spacing w:line="312" w:lineRule="auto"/>
              <w:rPr>
                <w:lang w:val="en-GB"/>
              </w:rPr>
            </w:pPr>
          </w:p>
        </w:tc>
        <w:tc>
          <w:tcPr>
            <w:tcW w:w="1386" w:type="dxa"/>
            <w:hideMark/>
          </w:tcPr>
          <w:p w14:paraId="1D34DB9E" w14:textId="07894A02" w:rsidR="00980CEE" w:rsidRPr="007055F8" w:rsidRDefault="005079F8" w:rsidP="00980CEE">
            <w:pPr>
              <w:pStyle w:val="xmsoheader"/>
              <w:spacing w:line="312" w:lineRule="auto"/>
            </w:pPr>
            <w:r>
              <w:rPr>
                <w:lang w:val="en-GB"/>
              </w:rPr>
              <w:t>r</w:t>
            </w:r>
            <w:r w:rsidR="00980CEE" w:rsidRPr="007055F8">
              <w:rPr>
                <w:lang w:val="en-GB"/>
              </w:rPr>
              <w:t>eason</w:t>
            </w:r>
          </w:p>
        </w:tc>
        <w:tc>
          <w:tcPr>
            <w:tcW w:w="1042" w:type="dxa"/>
          </w:tcPr>
          <w:p w14:paraId="0FD9FC77" w14:textId="77777777" w:rsidR="00980CEE" w:rsidRPr="007055F8" w:rsidRDefault="00980CEE" w:rsidP="00980CEE">
            <w:pPr>
              <w:pStyle w:val="xmsoheader"/>
              <w:spacing w:line="312" w:lineRule="auto"/>
              <w:rPr>
                <w:lang w:val="en-GB"/>
              </w:rPr>
            </w:pPr>
          </w:p>
        </w:tc>
        <w:tc>
          <w:tcPr>
            <w:tcW w:w="540" w:type="dxa"/>
          </w:tcPr>
          <w:p w14:paraId="38B72052" w14:textId="77777777" w:rsidR="00980CEE" w:rsidRPr="007055F8" w:rsidRDefault="00980CEE" w:rsidP="00980CEE">
            <w:pPr>
              <w:pStyle w:val="xmsoheader"/>
              <w:spacing w:line="312" w:lineRule="auto"/>
              <w:rPr>
                <w:lang w:val="en-GB"/>
              </w:rPr>
            </w:pPr>
          </w:p>
        </w:tc>
        <w:tc>
          <w:tcPr>
            <w:tcW w:w="1080" w:type="dxa"/>
            <w:hideMark/>
          </w:tcPr>
          <w:p w14:paraId="645FC161" w14:textId="77777777" w:rsidR="00980CEE" w:rsidRPr="007055F8" w:rsidRDefault="00980CEE" w:rsidP="00980CEE">
            <w:pPr>
              <w:pStyle w:val="xmsoheader"/>
              <w:spacing w:line="312" w:lineRule="auto"/>
            </w:pPr>
            <w:r w:rsidRPr="007055F8">
              <w:rPr>
                <w:lang w:val="en-GB"/>
              </w:rPr>
              <w:t> </w:t>
            </w:r>
          </w:p>
        </w:tc>
        <w:tc>
          <w:tcPr>
            <w:tcW w:w="2160" w:type="dxa"/>
            <w:hideMark/>
          </w:tcPr>
          <w:p w14:paraId="488A8D0A" w14:textId="77777777" w:rsidR="00980CEE" w:rsidRPr="007055F8" w:rsidRDefault="00980CEE" w:rsidP="00980CEE">
            <w:pPr>
              <w:pStyle w:val="xmsoheader"/>
              <w:spacing w:line="312" w:lineRule="auto"/>
            </w:pPr>
            <w:r w:rsidRPr="007055F8">
              <w:rPr>
                <w:lang w:val="en-GB"/>
              </w:rPr>
              <w:t> </w:t>
            </w:r>
          </w:p>
        </w:tc>
        <w:tc>
          <w:tcPr>
            <w:tcW w:w="2160" w:type="dxa"/>
          </w:tcPr>
          <w:p w14:paraId="4E95BBD5" w14:textId="77777777" w:rsidR="00980CEE" w:rsidRPr="007055F8" w:rsidRDefault="00980CEE" w:rsidP="00980CEE">
            <w:pPr>
              <w:pStyle w:val="xmsoheader"/>
              <w:spacing w:line="312" w:lineRule="auto"/>
              <w:rPr>
                <w:lang w:val="en-GB"/>
              </w:rPr>
            </w:pPr>
          </w:p>
        </w:tc>
      </w:tr>
      <w:tr w:rsidR="00980CEE" w:rsidRPr="007055F8" w14:paraId="4137E611" w14:textId="6153B87D" w:rsidTr="00201651">
        <w:trPr>
          <w:trHeight w:val="383"/>
        </w:trPr>
        <w:tc>
          <w:tcPr>
            <w:tcW w:w="707" w:type="dxa"/>
            <w:hideMark/>
          </w:tcPr>
          <w:p w14:paraId="03A36FAA" w14:textId="4A8B8EEE" w:rsidR="00980CEE" w:rsidRPr="007055F8" w:rsidRDefault="005079F8" w:rsidP="00980CEE">
            <w:pPr>
              <w:pStyle w:val="xmsoheader"/>
              <w:spacing w:line="312" w:lineRule="auto"/>
              <w:jc w:val="center"/>
            </w:pPr>
            <w:r>
              <w:rPr>
                <w:lang w:val="en-GB"/>
              </w:rPr>
              <w:t>3</w:t>
            </w:r>
          </w:p>
        </w:tc>
        <w:tc>
          <w:tcPr>
            <w:tcW w:w="910" w:type="dxa"/>
          </w:tcPr>
          <w:p w14:paraId="0CE31A6D" w14:textId="77777777" w:rsidR="00980CEE" w:rsidRPr="007055F8" w:rsidRDefault="00980CEE" w:rsidP="00980CEE">
            <w:pPr>
              <w:pStyle w:val="xmsoheader"/>
              <w:spacing w:line="312" w:lineRule="auto"/>
              <w:rPr>
                <w:lang w:val="en-GB"/>
              </w:rPr>
            </w:pPr>
          </w:p>
        </w:tc>
        <w:tc>
          <w:tcPr>
            <w:tcW w:w="1386" w:type="dxa"/>
            <w:hideMark/>
          </w:tcPr>
          <w:p w14:paraId="2FFF8F12" w14:textId="6067F63C" w:rsidR="00980CEE" w:rsidRPr="007055F8" w:rsidRDefault="005079F8" w:rsidP="00980CEE">
            <w:pPr>
              <w:pStyle w:val="xmsoheader"/>
              <w:spacing w:line="312" w:lineRule="auto"/>
            </w:pPr>
            <w:r>
              <w:t>resultCustomer</w:t>
            </w:r>
          </w:p>
        </w:tc>
        <w:tc>
          <w:tcPr>
            <w:tcW w:w="1042" w:type="dxa"/>
          </w:tcPr>
          <w:p w14:paraId="7A2075DC" w14:textId="77777777" w:rsidR="00980CEE" w:rsidRPr="007055F8" w:rsidRDefault="00980CEE" w:rsidP="00980CEE">
            <w:pPr>
              <w:pStyle w:val="xmsoheader"/>
              <w:spacing w:line="312" w:lineRule="auto"/>
              <w:rPr>
                <w:lang w:val="en-GB"/>
              </w:rPr>
            </w:pPr>
          </w:p>
        </w:tc>
        <w:tc>
          <w:tcPr>
            <w:tcW w:w="540" w:type="dxa"/>
          </w:tcPr>
          <w:p w14:paraId="4A566E56" w14:textId="77777777" w:rsidR="00980CEE" w:rsidRPr="007055F8" w:rsidRDefault="00980CEE" w:rsidP="00980CEE">
            <w:pPr>
              <w:pStyle w:val="xmsoheader"/>
              <w:spacing w:line="312" w:lineRule="auto"/>
              <w:rPr>
                <w:lang w:val="en-GB"/>
              </w:rPr>
            </w:pPr>
          </w:p>
        </w:tc>
        <w:tc>
          <w:tcPr>
            <w:tcW w:w="1080" w:type="dxa"/>
            <w:hideMark/>
          </w:tcPr>
          <w:p w14:paraId="70D3A4FE" w14:textId="77777777" w:rsidR="00980CEE" w:rsidRPr="007055F8" w:rsidRDefault="00980CEE" w:rsidP="00980CEE">
            <w:pPr>
              <w:pStyle w:val="xmsoheader"/>
              <w:spacing w:line="312" w:lineRule="auto"/>
            </w:pPr>
            <w:r w:rsidRPr="007055F8">
              <w:rPr>
                <w:lang w:val="en-GB"/>
              </w:rPr>
              <w:t> </w:t>
            </w:r>
          </w:p>
        </w:tc>
        <w:tc>
          <w:tcPr>
            <w:tcW w:w="2160" w:type="dxa"/>
            <w:hideMark/>
          </w:tcPr>
          <w:p w14:paraId="026D969E" w14:textId="77777777" w:rsidR="00980CEE" w:rsidRPr="007055F8" w:rsidRDefault="00980CEE" w:rsidP="00980CEE">
            <w:pPr>
              <w:pStyle w:val="xmsoheader"/>
              <w:spacing w:line="312" w:lineRule="auto"/>
            </w:pPr>
            <w:r w:rsidRPr="007055F8">
              <w:rPr>
                <w:lang w:val="en-GB"/>
              </w:rPr>
              <w:t> </w:t>
            </w:r>
          </w:p>
        </w:tc>
        <w:tc>
          <w:tcPr>
            <w:tcW w:w="2160" w:type="dxa"/>
          </w:tcPr>
          <w:p w14:paraId="63D972A4" w14:textId="77777777" w:rsidR="00980CEE" w:rsidRPr="007055F8" w:rsidRDefault="00980CEE" w:rsidP="00980CEE">
            <w:pPr>
              <w:pStyle w:val="xmsoheader"/>
              <w:spacing w:line="312" w:lineRule="auto"/>
              <w:rPr>
                <w:lang w:val="en-GB"/>
              </w:rPr>
            </w:pPr>
          </w:p>
        </w:tc>
      </w:tr>
    </w:tbl>
    <w:p w14:paraId="1343F5A8" w14:textId="77777777" w:rsidR="00535F69" w:rsidRPr="007055F8" w:rsidRDefault="00535F69" w:rsidP="00984A4E">
      <w:pPr>
        <w:shd w:val="clear" w:color="auto" w:fill="FFFFFF"/>
        <w:spacing w:before="150"/>
        <w:rPr>
          <w:rFonts w:eastAsia="Times New Roman"/>
          <w:color w:val="172B4D"/>
          <w:sz w:val="26"/>
          <w:szCs w:val="26"/>
        </w:rPr>
      </w:pPr>
    </w:p>
    <w:p w14:paraId="5232B444" w14:textId="68649D88" w:rsidR="00472E98" w:rsidRPr="007055F8" w:rsidRDefault="00472E98" w:rsidP="00AD00FD">
      <w:pPr>
        <w:pStyle w:val="xmsonormal"/>
        <w:rPr>
          <w:rFonts w:ascii="Times New Roman" w:hAnsi="Times New Roman" w:cs="Times New Roman"/>
          <w:sz w:val="26"/>
          <w:szCs w:val="26"/>
        </w:rPr>
      </w:pPr>
    </w:p>
    <w:p w14:paraId="33E9B888" w14:textId="0780E368" w:rsidR="00AD00FD" w:rsidRDefault="00904F65" w:rsidP="00904F65">
      <w:pPr>
        <w:pStyle w:val="H1"/>
        <w:numPr>
          <w:ilvl w:val="0"/>
          <w:numId w:val="18"/>
        </w:numPr>
        <w:rPr>
          <w:szCs w:val="26"/>
        </w:rPr>
      </w:pPr>
      <w:r>
        <w:rPr>
          <w:szCs w:val="26"/>
        </w:rPr>
        <w:t>THÔNG SỐ KỸ THUẬT</w:t>
      </w:r>
    </w:p>
    <w:p w14:paraId="76A0BC48" w14:textId="5693C6B1" w:rsidR="00904F65" w:rsidRDefault="005E3AB0" w:rsidP="005E3AB0">
      <w:pPr>
        <w:pStyle w:val="ListParagraph"/>
        <w:numPr>
          <w:ilvl w:val="0"/>
          <w:numId w:val="23"/>
        </w:numPr>
        <w:outlineLvl w:val="1"/>
        <w:rPr>
          <w:lang w:val="en-GB"/>
        </w:rPr>
      </w:pPr>
      <w:r>
        <w:rPr>
          <w:lang w:val="en-GB"/>
        </w:rPr>
        <w:t>Thông số kỹ thuật API</w:t>
      </w:r>
    </w:p>
    <w:p w14:paraId="7DC0E1DF" w14:textId="77777777" w:rsidR="005E3AB0" w:rsidRDefault="005E3AB0" w:rsidP="005E3AB0">
      <w:pPr>
        <w:pStyle w:val="qowt-li-00"/>
        <w:ind w:left="720"/>
      </w:pPr>
      <w:r>
        <w:rPr>
          <w:rStyle w:val="qowt-font1-timesnewroman"/>
        </w:rPr>
        <w:t xml:space="preserve">Link UAT: </w:t>
      </w:r>
      <w:hyperlink r:id="rId8" w:tgtFrame="_blank" w:history="1">
        <w:r>
          <w:rPr>
            <w:rStyle w:val="qowt-font1-timesnewroman"/>
            <w:b/>
            <w:bCs/>
            <w:i/>
            <w:iCs/>
            <w:color w:val="0000FF"/>
            <w:u w:val="single"/>
            <w:shd w:val="clear" w:color="auto" w:fill="FFFFFF"/>
          </w:rPr>
          <w:t>http://10.0.2.28:9082/QLCTN/api/createCustomerBPM</w:t>
        </w:r>
      </w:hyperlink>
      <w:r>
        <w:t xml:space="preserve"> </w:t>
      </w:r>
    </w:p>
    <w:p w14:paraId="6BA63480" w14:textId="77777777" w:rsidR="005E3AB0" w:rsidRDefault="005E3AB0" w:rsidP="005E3AB0">
      <w:pPr>
        <w:pStyle w:val="qowt-li-00"/>
        <w:ind w:left="720"/>
      </w:pPr>
      <w:r>
        <w:rPr>
          <w:rStyle w:val="qowt-font1-timesnewroman"/>
        </w:rPr>
        <w:t>Method: POST</w:t>
      </w:r>
      <w:r>
        <w:t xml:space="preserve"> </w:t>
      </w:r>
    </w:p>
    <w:p w14:paraId="62390284" w14:textId="77777777" w:rsidR="005E3AB0" w:rsidRDefault="005E3AB0" w:rsidP="005E3AB0">
      <w:pPr>
        <w:pStyle w:val="qowt-li-00"/>
        <w:ind w:left="720"/>
      </w:pPr>
      <w:r>
        <w:rPr>
          <w:rStyle w:val="qowt-font1-timesnewroman"/>
        </w:rPr>
        <w:t>Content-Type: application/json</w:t>
      </w:r>
    </w:p>
    <w:p w14:paraId="7E3A57F4" w14:textId="77777777" w:rsidR="005E3AB0" w:rsidRPr="005E3AB0" w:rsidRDefault="005E3AB0" w:rsidP="005E3AB0">
      <w:pPr>
        <w:rPr>
          <w:lang w:val="en-GB"/>
        </w:rPr>
      </w:pPr>
    </w:p>
    <w:p w14:paraId="36A478AC" w14:textId="7BA4C560" w:rsidR="005E3AB0" w:rsidRPr="005E3AB0" w:rsidRDefault="005E3AB0" w:rsidP="005E3AB0">
      <w:pPr>
        <w:pStyle w:val="ListParagraph"/>
        <w:numPr>
          <w:ilvl w:val="0"/>
          <w:numId w:val="23"/>
        </w:numPr>
        <w:outlineLvl w:val="1"/>
        <w:rPr>
          <w:lang w:val="en-GB"/>
        </w:rPr>
      </w:pPr>
      <w:r>
        <w:rPr>
          <w:lang w:val="en-GB"/>
        </w:rPr>
        <w:t>Example data</w:t>
      </w:r>
    </w:p>
    <w:p w14:paraId="39D8B40C" w14:textId="77777777" w:rsidR="00F04F4E" w:rsidRDefault="00F04F4E" w:rsidP="00F04F4E">
      <w:pPr>
        <w:pStyle w:val="x-scope"/>
      </w:pPr>
      <w:r>
        <w:t xml:space="preserve">{ </w:t>
      </w:r>
    </w:p>
    <w:p w14:paraId="498011EA" w14:textId="77777777" w:rsidR="00F04F4E" w:rsidRDefault="00F04F4E" w:rsidP="00F04F4E">
      <w:pPr>
        <w:pStyle w:val="x-scope"/>
      </w:pPr>
      <w:r>
        <w:t>"</w:t>
      </w:r>
      <w:proofErr w:type="gramStart"/>
      <w:r>
        <w:t>common</w:t>
      </w:r>
      <w:proofErr w:type="gramEnd"/>
      <w:r>
        <w:t xml:space="preserve">": { </w:t>
      </w:r>
    </w:p>
    <w:p w14:paraId="513C2AE1" w14:textId="77777777" w:rsidR="00F04F4E" w:rsidRDefault="00F04F4E" w:rsidP="00F04F4E">
      <w:pPr>
        <w:pStyle w:val="x-scope"/>
      </w:pPr>
      <w:r>
        <w:t>"</w:t>
      </w:r>
      <w:proofErr w:type="gramStart"/>
      <w:r>
        <w:t>channel</w:t>
      </w:r>
      <w:proofErr w:type="gramEnd"/>
      <w:r>
        <w:t xml:space="preserve">": "BPM_CREATE_CUSTOMER", </w:t>
      </w:r>
    </w:p>
    <w:p w14:paraId="0C45D0A9" w14:textId="77777777" w:rsidR="00F04F4E" w:rsidRDefault="00F04F4E" w:rsidP="00F04F4E">
      <w:pPr>
        <w:pStyle w:val="x-scope"/>
      </w:pPr>
      <w:r>
        <w:lastRenderedPageBreak/>
        <w:t>"</w:t>
      </w:r>
      <w:proofErr w:type="gramStart"/>
      <w:r>
        <w:t>requestTime</w:t>
      </w:r>
      <w:proofErr w:type="gramEnd"/>
      <w:r>
        <w:t xml:space="preserve">": "20220505144408", </w:t>
      </w:r>
    </w:p>
    <w:p w14:paraId="6D628B7B" w14:textId="77777777" w:rsidR="00F04F4E" w:rsidRDefault="00F04F4E" w:rsidP="00F04F4E">
      <w:pPr>
        <w:pStyle w:val="x-scope"/>
      </w:pPr>
      <w:r>
        <w:t>"</w:t>
      </w:r>
      <w:proofErr w:type="gramStart"/>
      <w:r>
        <w:t>userAuthen</w:t>
      </w:r>
      <w:proofErr w:type="gramEnd"/>
      <w:r>
        <w:t xml:space="preserve">": "bpm", </w:t>
      </w:r>
    </w:p>
    <w:p w14:paraId="788DCE57" w14:textId="77777777" w:rsidR="00F04F4E" w:rsidRDefault="00F04F4E" w:rsidP="00F04F4E">
      <w:pPr>
        <w:pStyle w:val="x-scope"/>
      </w:pPr>
      <w:r>
        <w:t>"</w:t>
      </w:r>
      <w:proofErr w:type="gramStart"/>
      <w:r>
        <w:t>password</w:t>
      </w:r>
      <w:proofErr w:type="gramEnd"/>
      <w:r>
        <w:t xml:space="preserve">" : "Msb@2022" </w:t>
      </w:r>
    </w:p>
    <w:p w14:paraId="7331C5BB" w14:textId="77777777" w:rsidR="00F04F4E" w:rsidRDefault="00F04F4E" w:rsidP="00F04F4E">
      <w:pPr>
        <w:pStyle w:val="x-scope"/>
      </w:pPr>
      <w:r>
        <w:t xml:space="preserve">}, </w:t>
      </w:r>
    </w:p>
    <w:p w14:paraId="577B86F3" w14:textId="77777777" w:rsidR="00F04F4E" w:rsidRDefault="00F04F4E" w:rsidP="00F04F4E">
      <w:pPr>
        <w:pStyle w:val="x-scope"/>
      </w:pPr>
      <w:r>
        <w:t>"</w:t>
      </w:r>
      <w:proofErr w:type="gramStart"/>
      <w:r>
        <w:t>info</w:t>
      </w:r>
      <w:proofErr w:type="gramEnd"/>
      <w:r>
        <w:t xml:space="preserve">": { </w:t>
      </w:r>
    </w:p>
    <w:p w14:paraId="38F50766" w14:textId="77777777" w:rsidR="00F04F4E" w:rsidRDefault="00F04F4E" w:rsidP="00F04F4E">
      <w:pPr>
        <w:pStyle w:val="x-scope"/>
      </w:pPr>
      <w:r>
        <w:t>"</w:t>
      </w:r>
      <w:proofErr w:type="gramStart"/>
      <w:r>
        <w:t>username</w:t>
      </w:r>
      <w:proofErr w:type="gramEnd"/>
      <w:r>
        <w:t xml:space="preserve">" : "bpm_tntd", </w:t>
      </w:r>
    </w:p>
    <w:p w14:paraId="2B2995D8" w14:textId="77777777" w:rsidR="00F04F4E" w:rsidRDefault="00F04F4E" w:rsidP="00F04F4E">
      <w:pPr>
        <w:pStyle w:val="x-scope"/>
      </w:pPr>
      <w:r>
        <w:t>"</w:t>
      </w:r>
      <w:proofErr w:type="gramStart"/>
      <w:r>
        <w:t>customer</w:t>
      </w:r>
      <w:proofErr w:type="gramEnd"/>
      <w:r>
        <w:t xml:space="preserve">": </w:t>
      </w:r>
    </w:p>
    <w:p w14:paraId="75664560" w14:textId="77777777" w:rsidR="00F04F4E" w:rsidRDefault="00F04F4E" w:rsidP="00F04F4E">
      <w:pPr>
        <w:pStyle w:val="x-scope"/>
      </w:pPr>
      <w:r>
        <w:t xml:space="preserve">{ </w:t>
      </w:r>
    </w:p>
    <w:p w14:paraId="6F805FC5" w14:textId="77777777" w:rsidR="00F04F4E" w:rsidRDefault="00F04F4E" w:rsidP="00F04F4E">
      <w:pPr>
        <w:pStyle w:val="x-scope"/>
      </w:pPr>
      <w:r>
        <w:t>"</w:t>
      </w:r>
      <w:proofErr w:type="gramStart"/>
      <w:r>
        <w:t>cif</w:t>
      </w:r>
      <w:proofErr w:type="gramEnd"/>
      <w:r>
        <w:t xml:space="preserve">": "118470", </w:t>
      </w:r>
    </w:p>
    <w:p w14:paraId="2AE6F7FD" w14:textId="77777777" w:rsidR="00F04F4E" w:rsidRDefault="00F04F4E" w:rsidP="00F04F4E">
      <w:pPr>
        <w:pStyle w:val="x-scope"/>
      </w:pPr>
      <w:r>
        <w:t>"</w:t>
      </w:r>
      <w:proofErr w:type="gramStart"/>
      <w:r>
        <w:t>nameUd</w:t>
      </w:r>
      <w:proofErr w:type="gramEnd"/>
      <w:r>
        <w:t xml:space="preserve">": "Phan Văn Tài Em 1", </w:t>
      </w:r>
    </w:p>
    <w:p w14:paraId="79C45C47" w14:textId="77777777" w:rsidR="00F04F4E" w:rsidRDefault="00F04F4E" w:rsidP="00F04F4E">
      <w:pPr>
        <w:pStyle w:val="x-scope"/>
      </w:pPr>
      <w:r>
        <w:t>"</w:t>
      </w:r>
      <w:proofErr w:type="gramStart"/>
      <w:r>
        <w:t>emailUd</w:t>
      </w:r>
      <w:proofErr w:type="gramEnd"/>
      <w:r>
        <w:t xml:space="preserve">" : "taiem1@tntalent.com.vn", </w:t>
      </w:r>
    </w:p>
    <w:p w14:paraId="7D1518E9" w14:textId="77777777" w:rsidR="00F04F4E" w:rsidRDefault="00F04F4E" w:rsidP="00F04F4E">
      <w:pPr>
        <w:pStyle w:val="x-scope"/>
      </w:pPr>
      <w:r>
        <w:t>"</w:t>
      </w:r>
      <w:proofErr w:type="gramStart"/>
      <w:r>
        <w:t>phoneUd</w:t>
      </w:r>
      <w:proofErr w:type="gramEnd"/>
      <w:r>
        <w:t xml:space="preserve">": "0123654231", </w:t>
      </w:r>
    </w:p>
    <w:p w14:paraId="2D698C12" w14:textId="77777777" w:rsidR="00F04F4E" w:rsidRDefault="00F04F4E" w:rsidP="00F04F4E">
      <w:pPr>
        <w:pStyle w:val="x-scope"/>
      </w:pPr>
      <w:r>
        <w:t>"</w:t>
      </w:r>
      <w:proofErr w:type="gramStart"/>
      <w:r>
        <w:t>status</w:t>
      </w:r>
      <w:proofErr w:type="gramEnd"/>
      <w:r>
        <w:t xml:space="preserve">": 1, </w:t>
      </w:r>
    </w:p>
    <w:p w14:paraId="452F57E5" w14:textId="77777777" w:rsidR="00F04F4E" w:rsidRDefault="00F04F4E" w:rsidP="00F04F4E">
      <w:pPr>
        <w:pStyle w:val="x-scope"/>
      </w:pPr>
      <w:r>
        <w:t>"</w:t>
      </w:r>
      <w:proofErr w:type="gramStart"/>
      <w:r>
        <w:t>specialBankChild</w:t>
      </w:r>
      <w:proofErr w:type="gramEnd"/>
      <w:r>
        <w:t xml:space="preserve">": "001", </w:t>
      </w:r>
    </w:p>
    <w:p w14:paraId="444BBF5D" w14:textId="77777777" w:rsidR="00F04F4E" w:rsidRDefault="00F04F4E" w:rsidP="00F04F4E">
      <w:pPr>
        <w:pStyle w:val="x-scope"/>
      </w:pPr>
      <w:r>
        <w:t>"</w:t>
      </w:r>
      <w:proofErr w:type="gramStart"/>
      <w:r>
        <w:t>branch</w:t>
      </w:r>
      <w:proofErr w:type="gramEnd"/>
      <w:r>
        <w:t xml:space="preserve">": "020", </w:t>
      </w:r>
    </w:p>
    <w:p w14:paraId="28F91E17" w14:textId="77777777" w:rsidR="00F04F4E" w:rsidRDefault="00F04F4E" w:rsidP="00F04F4E">
      <w:pPr>
        <w:pStyle w:val="x-scope"/>
      </w:pPr>
      <w:r>
        <w:t>"</w:t>
      </w:r>
      <w:proofErr w:type="gramStart"/>
      <w:r>
        <w:t>center</w:t>
      </w:r>
      <w:proofErr w:type="gramEnd"/>
      <w:r>
        <w:t xml:space="preserve">": "2000E" </w:t>
      </w:r>
    </w:p>
    <w:p w14:paraId="780420E2" w14:textId="77777777" w:rsidR="00F04F4E" w:rsidRDefault="00F04F4E" w:rsidP="00F04F4E">
      <w:pPr>
        <w:pStyle w:val="x-scope"/>
      </w:pPr>
      <w:r>
        <w:t xml:space="preserve">}, </w:t>
      </w:r>
    </w:p>
    <w:p w14:paraId="516E77B6" w14:textId="77777777" w:rsidR="00F04F4E" w:rsidRDefault="00F04F4E" w:rsidP="00F04F4E">
      <w:pPr>
        <w:pStyle w:val="x-scope"/>
      </w:pPr>
      <w:r>
        <w:t>"</w:t>
      </w:r>
      <w:proofErr w:type="gramStart"/>
      <w:r>
        <w:t>manager</w:t>
      </w:r>
      <w:proofErr w:type="gramEnd"/>
      <w:r>
        <w:t xml:space="preserve">": </w:t>
      </w:r>
    </w:p>
    <w:p w14:paraId="15F35377" w14:textId="77777777" w:rsidR="00F04F4E" w:rsidRDefault="00F04F4E" w:rsidP="00F04F4E">
      <w:pPr>
        <w:pStyle w:val="x-scope"/>
      </w:pPr>
      <w:r>
        <w:t xml:space="preserve">{ </w:t>
      </w:r>
    </w:p>
    <w:p w14:paraId="32D5C79C" w14:textId="77777777" w:rsidR="00F04F4E" w:rsidRDefault="00F04F4E" w:rsidP="00F04F4E">
      <w:pPr>
        <w:pStyle w:val="x-scope"/>
      </w:pPr>
      <w:r>
        <w:t>"</w:t>
      </w:r>
      <w:proofErr w:type="gramStart"/>
      <w:r>
        <w:t>name</w:t>
      </w:r>
      <w:proofErr w:type="gramEnd"/>
      <w:r>
        <w:t xml:space="preserve">": "Phan Văn Tài Anh 1", </w:t>
      </w:r>
    </w:p>
    <w:p w14:paraId="4E577B2C" w14:textId="77777777" w:rsidR="00F04F4E" w:rsidRDefault="00F04F4E" w:rsidP="00F04F4E">
      <w:pPr>
        <w:pStyle w:val="x-scope"/>
      </w:pPr>
      <w:r>
        <w:t>"</w:t>
      </w:r>
      <w:proofErr w:type="gramStart"/>
      <w:r>
        <w:t>email</w:t>
      </w:r>
      <w:proofErr w:type="gramEnd"/>
      <w:r>
        <w:t xml:space="preserve">": "taiem2@msb.com.vn", </w:t>
      </w:r>
    </w:p>
    <w:p w14:paraId="0D1D161D" w14:textId="77777777" w:rsidR="00F04F4E" w:rsidRDefault="00F04F4E" w:rsidP="00F04F4E">
      <w:pPr>
        <w:pStyle w:val="x-scope"/>
      </w:pPr>
      <w:r>
        <w:t>"</w:t>
      </w:r>
      <w:proofErr w:type="gramStart"/>
      <w:r>
        <w:t>code</w:t>
      </w:r>
      <w:proofErr w:type="gramEnd"/>
      <w:r>
        <w:t xml:space="preserve">": "taiem2", </w:t>
      </w:r>
    </w:p>
    <w:p w14:paraId="2FE602D2" w14:textId="77777777" w:rsidR="00F04F4E" w:rsidRDefault="00F04F4E" w:rsidP="00F04F4E">
      <w:pPr>
        <w:pStyle w:val="x-scope"/>
      </w:pPr>
      <w:r>
        <w:t>"</w:t>
      </w:r>
      <w:proofErr w:type="gramStart"/>
      <w:r>
        <w:t>jobTitle</w:t>
      </w:r>
      <w:proofErr w:type="gramEnd"/>
      <w:r>
        <w:t xml:space="preserve">" : "5", </w:t>
      </w:r>
    </w:p>
    <w:p w14:paraId="2606F32E" w14:textId="77777777" w:rsidR="00F04F4E" w:rsidRDefault="00F04F4E" w:rsidP="00F04F4E">
      <w:pPr>
        <w:pStyle w:val="x-scope"/>
      </w:pPr>
      <w:r>
        <w:lastRenderedPageBreak/>
        <w:t>"</w:t>
      </w:r>
      <w:proofErr w:type="gramStart"/>
      <w:r>
        <w:t>branch</w:t>
      </w:r>
      <w:proofErr w:type="gramEnd"/>
      <w:r>
        <w:t xml:space="preserve">": "020", </w:t>
      </w:r>
    </w:p>
    <w:p w14:paraId="73ABEAB9" w14:textId="77777777" w:rsidR="00F04F4E" w:rsidRDefault="00F04F4E" w:rsidP="00F04F4E">
      <w:pPr>
        <w:pStyle w:val="x-scope"/>
      </w:pPr>
      <w:r>
        <w:t>"</w:t>
      </w:r>
      <w:proofErr w:type="gramStart"/>
      <w:r>
        <w:t>center</w:t>
      </w:r>
      <w:proofErr w:type="gramEnd"/>
      <w:r>
        <w:t xml:space="preserve">": "2000E", </w:t>
      </w:r>
    </w:p>
    <w:p w14:paraId="2558B232" w14:textId="4A976AF1" w:rsidR="00F04F4E" w:rsidRDefault="00F04F4E" w:rsidP="00F04F4E">
      <w:pPr>
        <w:pStyle w:val="x-scope"/>
      </w:pPr>
      <w:r>
        <w:t>"</w:t>
      </w:r>
      <w:proofErr w:type="gramStart"/>
      <w:r>
        <w:t>userGroup</w:t>
      </w:r>
      <w:proofErr w:type="gramEnd"/>
      <w:r>
        <w:t>": "DVKD" ,</w:t>
      </w:r>
    </w:p>
    <w:p w14:paraId="5CD828C6" w14:textId="09277A9C" w:rsidR="00F04F4E" w:rsidRDefault="00F04F4E" w:rsidP="00F04F4E">
      <w:pPr>
        <w:pStyle w:val="x-scope"/>
      </w:pPr>
      <w:r>
        <w:t>"</w:t>
      </w:r>
      <w:proofErr w:type="gramStart"/>
      <w:r>
        <w:t>status</w:t>
      </w:r>
      <w:proofErr w:type="gramEnd"/>
      <w:r>
        <w:t xml:space="preserve">": "1" </w:t>
      </w:r>
    </w:p>
    <w:p w14:paraId="4104DE7A" w14:textId="54103848" w:rsidR="00F04F4E" w:rsidRDefault="00F04F4E" w:rsidP="00F04F4E">
      <w:pPr>
        <w:pStyle w:val="x-scope"/>
      </w:pPr>
    </w:p>
    <w:p w14:paraId="5B5E6BB8" w14:textId="77777777" w:rsidR="00F04F4E" w:rsidRDefault="00F04F4E" w:rsidP="00F04F4E">
      <w:pPr>
        <w:pStyle w:val="x-scope"/>
      </w:pPr>
    </w:p>
    <w:p w14:paraId="56B8ECB9" w14:textId="77777777" w:rsidR="00F04F4E" w:rsidRDefault="00F04F4E" w:rsidP="00F04F4E">
      <w:pPr>
        <w:pStyle w:val="x-scope"/>
      </w:pPr>
      <w:r>
        <w:t xml:space="preserve">} </w:t>
      </w:r>
    </w:p>
    <w:p w14:paraId="0F5E56C4" w14:textId="77777777" w:rsidR="00F04F4E" w:rsidRDefault="00F04F4E" w:rsidP="00F04F4E">
      <w:pPr>
        <w:pStyle w:val="x-scope"/>
      </w:pPr>
      <w:r>
        <w:t xml:space="preserve">} </w:t>
      </w:r>
    </w:p>
    <w:p w14:paraId="313363B6" w14:textId="77777777" w:rsidR="00F04F4E" w:rsidRDefault="00F04F4E" w:rsidP="00F04F4E">
      <w:pPr>
        <w:pStyle w:val="x-scope"/>
      </w:pPr>
      <w:r>
        <w:t>}</w:t>
      </w:r>
    </w:p>
    <w:p w14:paraId="6450E90C" w14:textId="77777777" w:rsidR="005E3AB0" w:rsidRDefault="005E3AB0" w:rsidP="005E3AB0">
      <w:pPr>
        <w:pStyle w:val="qowt-stl-listparagraph"/>
      </w:pPr>
      <w:r>
        <w:br/>
      </w:r>
    </w:p>
    <w:p w14:paraId="0F096C18" w14:textId="77777777" w:rsidR="005E3AB0" w:rsidRPr="005E3AB0" w:rsidRDefault="005E3AB0" w:rsidP="005E3AB0">
      <w:pPr>
        <w:pStyle w:val="qowt-li-00"/>
        <w:rPr>
          <w:b/>
        </w:rPr>
      </w:pPr>
      <w:r w:rsidRPr="005E3AB0">
        <w:rPr>
          <w:rStyle w:val="qowt-font1-timesnewroman"/>
          <w:b/>
        </w:rPr>
        <w:t>Response Data Example:</w:t>
      </w:r>
      <w:r w:rsidRPr="005E3AB0">
        <w:rPr>
          <w:b/>
        </w:rPr>
        <w:t xml:space="preserve"> </w:t>
      </w:r>
    </w:p>
    <w:p w14:paraId="77849C6C" w14:textId="77777777" w:rsidR="005E3AB0" w:rsidRDefault="005E3AB0" w:rsidP="005E3AB0">
      <w:pPr>
        <w:pStyle w:val="x-scope"/>
        <w:ind w:left="720"/>
      </w:pPr>
      <w:r>
        <w:rPr>
          <w:rStyle w:val="qowt-font1-timesnewroman"/>
        </w:rPr>
        <w:t>{</w:t>
      </w:r>
      <w:r>
        <w:t xml:space="preserve"> </w:t>
      </w:r>
    </w:p>
    <w:p w14:paraId="3571D4EB" w14:textId="77777777" w:rsidR="005E3AB0" w:rsidRDefault="005E3AB0" w:rsidP="005E3AB0">
      <w:pPr>
        <w:pStyle w:val="x-scope"/>
        <w:ind w:left="720"/>
      </w:pPr>
      <w:r>
        <w:rPr>
          <w:rStyle w:val="qowt-font1-timesnewroman"/>
        </w:rPr>
        <w:t>"</w:t>
      </w:r>
      <w:proofErr w:type="gramStart"/>
      <w:r>
        <w:rPr>
          <w:rStyle w:val="qowt-font1-timesnewroman"/>
        </w:rPr>
        <w:t>result</w:t>
      </w:r>
      <w:proofErr w:type="gramEnd"/>
      <w:r>
        <w:rPr>
          <w:rStyle w:val="qowt-font1-timesnewroman"/>
        </w:rPr>
        <w:t>": "FAILURE",</w:t>
      </w:r>
      <w:r>
        <w:t xml:space="preserve"> </w:t>
      </w:r>
    </w:p>
    <w:p w14:paraId="6B02149C" w14:textId="77777777" w:rsidR="005E3AB0" w:rsidRDefault="005E3AB0" w:rsidP="005E3AB0">
      <w:pPr>
        <w:pStyle w:val="x-scope"/>
        <w:ind w:left="720"/>
      </w:pPr>
      <w:r>
        <w:rPr>
          <w:rStyle w:val="qowt-font1-timesnewroman"/>
        </w:rPr>
        <w:t>"</w:t>
      </w:r>
      <w:proofErr w:type="gramStart"/>
      <w:r>
        <w:rPr>
          <w:rStyle w:val="qowt-font1-timesnewroman"/>
        </w:rPr>
        <w:t>reason</w:t>
      </w:r>
      <w:proofErr w:type="gramEnd"/>
      <w:r>
        <w:rPr>
          <w:rStyle w:val="qowt-font1-timesnewroman"/>
        </w:rPr>
        <w:t>": [</w:t>
      </w:r>
      <w:r>
        <w:t xml:space="preserve"> </w:t>
      </w:r>
    </w:p>
    <w:p w14:paraId="49DD8B53" w14:textId="77777777" w:rsidR="005E3AB0" w:rsidRDefault="005E3AB0" w:rsidP="005E3AB0">
      <w:pPr>
        <w:pStyle w:val="x-scope"/>
        <w:ind w:left="720"/>
      </w:pPr>
      <w:r>
        <w:rPr>
          <w:rStyle w:val="qowt-font1-timesnewroman"/>
        </w:rPr>
        <w:t>"CIF đã tồn tại trên hệ thống",</w:t>
      </w:r>
      <w:r>
        <w:t xml:space="preserve"> </w:t>
      </w:r>
    </w:p>
    <w:p w14:paraId="5336C34C" w14:textId="77777777" w:rsidR="005E3AB0" w:rsidRDefault="005E3AB0" w:rsidP="005E3AB0">
      <w:pPr>
        <w:pStyle w:val="x-scope"/>
        <w:ind w:left="720"/>
      </w:pPr>
      <w:r>
        <w:rPr>
          <w:rStyle w:val="qowt-font1-timesnewroman"/>
        </w:rPr>
        <w:t>"Thông tin khách hàng đã có trên QLCTN, không update thông tin"</w:t>
      </w:r>
      <w:r>
        <w:t xml:space="preserve"> </w:t>
      </w:r>
    </w:p>
    <w:p w14:paraId="76EF13C5" w14:textId="77777777" w:rsidR="005E3AB0" w:rsidRDefault="005E3AB0" w:rsidP="005E3AB0">
      <w:pPr>
        <w:pStyle w:val="x-scope"/>
        <w:ind w:left="720"/>
      </w:pPr>
      <w:r>
        <w:rPr>
          <w:rStyle w:val="qowt-font1-timesnewroman"/>
        </w:rPr>
        <w:t>],</w:t>
      </w:r>
      <w:r>
        <w:t xml:space="preserve"> </w:t>
      </w:r>
    </w:p>
    <w:p w14:paraId="4CD6729D" w14:textId="77777777" w:rsidR="005E3AB0" w:rsidRDefault="005E3AB0" w:rsidP="005E3AB0">
      <w:pPr>
        <w:pStyle w:val="x-scope"/>
        <w:ind w:left="720"/>
      </w:pPr>
      <w:r>
        <w:rPr>
          <w:rStyle w:val="qowt-font1-timesnewroman"/>
        </w:rPr>
        <w:t>"</w:t>
      </w:r>
      <w:proofErr w:type="gramStart"/>
      <w:r>
        <w:rPr>
          <w:rStyle w:val="qowt-font1-timesnewroman"/>
        </w:rPr>
        <w:t>statusCustomer</w:t>
      </w:r>
      <w:proofErr w:type="gramEnd"/>
      <w:r>
        <w:rPr>
          <w:rStyle w:val="qowt-font1-timesnewroman"/>
        </w:rPr>
        <w:t>": "EXISTED"</w:t>
      </w:r>
      <w:r>
        <w:t xml:space="preserve"> </w:t>
      </w:r>
    </w:p>
    <w:p w14:paraId="59F7C939" w14:textId="77777777" w:rsidR="005E3AB0" w:rsidRDefault="005E3AB0" w:rsidP="005E3AB0">
      <w:pPr>
        <w:pStyle w:val="x-scope"/>
        <w:ind w:left="720"/>
      </w:pPr>
      <w:r>
        <w:rPr>
          <w:rStyle w:val="qowt-font1-timesnewroman"/>
        </w:rPr>
        <w:t>}</w:t>
      </w:r>
    </w:p>
    <w:p w14:paraId="0EA64E91" w14:textId="03E50015" w:rsidR="00904F65" w:rsidRDefault="005E3AB0" w:rsidP="005E3AB0">
      <w:pPr>
        <w:pStyle w:val="ListParagraph"/>
        <w:numPr>
          <w:ilvl w:val="0"/>
          <w:numId w:val="23"/>
        </w:numPr>
        <w:outlineLvl w:val="1"/>
        <w:rPr>
          <w:lang w:val="en-GB"/>
        </w:rPr>
      </w:pPr>
      <w:r>
        <w:rPr>
          <w:lang w:val="en-GB"/>
        </w:rPr>
        <w:t>Chi tiết response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070"/>
        <w:gridCol w:w="5485"/>
      </w:tblGrid>
      <w:tr w:rsidR="005E3AB0" w:rsidRPr="007C1E42" w14:paraId="7DCA2DFB" w14:textId="77777777" w:rsidTr="00CF004E">
        <w:tc>
          <w:tcPr>
            <w:tcW w:w="1795" w:type="dxa"/>
          </w:tcPr>
          <w:p w14:paraId="49791FB6" w14:textId="77777777" w:rsidR="005E3AB0" w:rsidRPr="007C1E42" w:rsidRDefault="005E3AB0" w:rsidP="00CF004E">
            <w:r w:rsidRPr="007C1E42">
              <w:t>result</w:t>
            </w:r>
          </w:p>
        </w:tc>
        <w:tc>
          <w:tcPr>
            <w:tcW w:w="2070" w:type="dxa"/>
          </w:tcPr>
          <w:p w14:paraId="46C2649B" w14:textId="77777777" w:rsidR="005E3AB0" w:rsidRPr="007C1E42" w:rsidRDefault="005E3AB0" w:rsidP="00CF004E">
            <w:r w:rsidRPr="007C1E42">
              <w:t>Kết quả khởi tạo</w:t>
            </w:r>
          </w:p>
        </w:tc>
        <w:tc>
          <w:tcPr>
            <w:tcW w:w="5485" w:type="dxa"/>
          </w:tcPr>
          <w:p w14:paraId="2A9A5FD5" w14:textId="77777777" w:rsidR="005E3AB0" w:rsidRDefault="005E3AB0" w:rsidP="00CF004E">
            <w:r>
              <w:t xml:space="preserve">Gồm các trạng thái </w:t>
            </w:r>
          </w:p>
          <w:p w14:paraId="7F5B39D4" w14:textId="77777777" w:rsidR="005E3AB0" w:rsidRDefault="005E3AB0" w:rsidP="00CF004E">
            <w:r>
              <w:t>- SUCCESS: KH được tạo mới hoặc cập nhật thông tin</w:t>
            </w:r>
          </w:p>
          <w:p w14:paraId="69C676D8" w14:textId="77777777" w:rsidR="005E3AB0" w:rsidRPr="007C1E42" w:rsidRDefault="005E3AB0" w:rsidP="00CF004E">
            <w:r>
              <w:t>- FAILURE: KH khởi tạo thất bại</w:t>
            </w:r>
          </w:p>
        </w:tc>
      </w:tr>
      <w:tr w:rsidR="005E3AB0" w:rsidRPr="007C1E42" w14:paraId="05C0FA95" w14:textId="77777777" w:rsidTr="00CF004E">
        <w:tc>
          <w:tcPr>
            <w:tcW w:w="1795" w:type="dxa"/>
          </w:tcPr>
          <w:p w14:paraId="5052FD81" w14:textId="77777777" w:rsidR="005E3AB0" w:rsidRPr="007C1E42" w:rsidRDefault="005E3AB0" w:rsidP="00CF004E">
            <w:r w:rsidRPr="007C1E42">
              <w:t>reason</w:t>
            </w:r>
          </w:p>
        </w:tc>
        <w:tc>
          <w:tcPr>
            <w:tcW w:w="2070" w:type="dxa"/>
          </w:tcPr>
          <w:p w14:paraId="1AD41981" w14:textId="77777777" w:rsidR="005E3AB0" w:rsidRPr="007C1E42" w:rsidRDefault="005E3AB0" w:rsidP="00CF004E">
            <w:r w:rsidRPr="007C1E42">
              <w:t>Danh sách lý do</w:t>
            </w:r>
          </w:p>
        </w:tc>
        <w:tc>
          <w:tcPr>
            <w:tcW w:w="5485" w:type="dxa"/>
          </w:tcPr>
          <w:p w14:paraId="55E322F5" w14:textId="77777777" w:rsidR="005E3AB0" w:rsidRPr="007C1E42" w:rsidRDefault="005E3AB0" w:rsidP="00CF004E">
            <w:r w:rsidRPr="007C1E42">
              <w:t>Chi tiết ở mục Danh sách lý do phản hồi</w:t>
            </w:r>
          </w:p>
        </w:tc>
      </w:tr>
      <w:tr w:rsidR="005E3AB0" w:rsidRPr="007C1E42" w14:paraId="7217F2F9" w14:textId="77777777" w:rsidTr="00CF004E">
        <w:tc>
          <w:tcPr>
            <w:tcW w:w="1795" w:type="dxa"/>
          </w:tcPr>
          <w:p w14:paraId="5759D6FB" w14:textId="77777777" w:rsidR="005E3AB0" w:rsidRPr="00D05FDD" w:rsidRDefault="005E3AB0" w:rsidP="00CF004E">
            <w:r>
              <w:lastRenderedPageBreak/>
              <w:t>resultCustomer</w:t>
            </w:r>
          </w:p>
        </w:tc>
        <w:tc>
          <w:tcPr>
            <w:tcW w:w="2070" w:type="dxa"/>
          </w:tcPr>
          <w:p w14:paraId="2C994582" w14:textId="77777777" w:rsidR="005E3AB0" w:rsidRPr="00D05FDD" w:rsidRDefault="005E3AB0" w:rsidP="00CF004E">
            <w:r>
              <w:t>Trạng thái của KH</w:t>
            </w:r>
          </w:p>
        </w:tc>
        <w:tc>
          <w:tcPr>
            <w:tcW w:w="5485" w:type="dxa"/>
          </w:tcPr>
          <w:p w14:paraId="0F0C5C67" w14:textId="77777777" w:rsidR="005E3AB0" w:rsidRDefault="005E3AB0" w:rsidP="00CF004E">
            <w:r>
              <w:t>Gồm các trạng thái</w:t>
            </w:r>
          </w:p>
          <w:p w14:paraId="68419C87" w14:textId="77777777" w:rsidR="005E3AB0" w:rsidRDefault="005E3AB0" w:rsidP="00CF004E">
            <w:r>
              <w:t>-  CREATED: KH được tạo mới</w:t>
            </w:r>
          </w:p>
          <w:p w14:paraId="381EE154" w14:textId="77777777" w:rsidR="005E3AB0" w:rsidRDefault="005E3AB0" w:rsidP="00CF004E">
            <w:r>
              <w:t>-  EXISTED: KH đã tồn tại và đang có status = true</w:t>
            </w:r>
          </w:p>
          <w:p w14:paraId="13B717C7" w14:textId="1BBAC361" w:rsidR="005E3AB0" w:rsidRPr="00D05FDD" w:rsidRDefault="005E3AB0" w:rsidP="00CF004E">
            <w:r>
              <w:t>-  UPDATED: KH đã tồn tại, đang c</w:t>
            </w:r>
            <w:r w:rsidR="001306B0">
              <w:t xml:space="preserve">                                                                                                                                                              </w:t>
            </w:r>
            <w:r>
              <w:t>ó status = false =&gt;cập nhật status = true</w:t>
            </w:r>
          </w:p>
        </w:tc>
      </w:tr>
    </w:tbl>
    <w:p w14:paraId="4456FC0E" w14:textId="6F753958" w:rsidR="005E3AB0" w:rsidRDefault="005E3AB0" w:rsidP="005E3AB0">
      <w:pPr>
        <w:rPr>
          <w:lang w:val="en-GB"/>
        </w:rPr>
      </w:pPr>
    </w:p>
    <w:p w14:paraId="7F25D150" w14:textId="59A4B0CC" w:rsidR="005E3AB0" w:rsidRDefault="005E3AB0" w:rsidP="005E3AB0">
      <w:pPr>
        <w:pStyle w:val="ListParagraph"/>
        <w:numPr>
          <w:ilvl w:val="0"/>
          <w:numId w:val="23"/>
        </w:numPr>
        <w:outlineLvl w:val="1"/>
        <w:rPr>
          <w:lang w:val="en-GB"/>
        </w:rPr>
      </w:pPr>
      <w:r>
        <w:rPr>
          <w:lang w:val="en-GB"/>
        </w:rPr>
        <w:t>Danh sách lỗi phản hồi</w:t>
      </w:r>
    </w:p>
    <w:p w14:paraId="1E1F62C5" w14:textId="77777777" w:rsidR="005E3AB0" w:rsidRPr="005E3AB0" w:rsidRDefault="005E3AB0" w:rsidP="005E3AB0">
      <w:pPr>
        <w:rPr>
          <w:lang w:val="en-GB"/>
        </w:rPr>
      </w:pPr>
    </w:p>
    <w:p w14:paraId="7A34B02A" w14:textId="77777777" w:rsidR="005E3AB0" w:rsidRPr="00E05A4B" w:rsidRDefault="005E3AB0" w:rsidP="005E3AB0">
      <w:pPr>
        <w:pStyle w:val="ListParagraph"/>
        <w:rPr>
          <w:b w:val="0"/>
          <w:szCs w:val="26"/>
        </w:rPr>
      </w:pPr>
      <w:r w:rsidRPr="00E05A4B">
        <w:rPr>
          <w:b w:val="0"/>
          <w:szCs w:val="26"/>
        </w:rPr>
        <w:t>"Thông tin common chưa đủ"</w:t>
      </w:r>
    </w:p>
    <w:p w14:paraId="52573431" w14:textId="77777777" w:rsidR="005E3AB0" w:rsidRPr="00E05A4B" w:rsidRDefault="005E3AB0" w:rsidP="005E3AB0">
      <w:pPr>
        <w:pStyle w:val="ListParagraph"/>
        <w:rPr>
          <w:b w:val="0"/>
          <w:szCs w:val="26"/>
        </w:rPr>
      </w:pPr>
      <w:r w:rsidRPr="00E05A4B">
        <w:rPr>
          <w:b w:val="0"/>
          <w:szCs w:val="26"/>
        </w:rPr>
        <w:t>"Input X không hợp lệ"</w:t>
      </w:r>
    </w:p>
    <w:p w14:paraId="767A1C3B" w14:textId="77777777" w:rsidR="005E3AB0" w:rsidRPr="00E05A4B" w:rsidRDefault="005E3AB0" w:rsidP="005E3AB0">
      <w:pPr>
        <w:pStyle w:val="ListParagraph"/>
        <w:rPr>
          <w:b w:val="0"/>
          <w:szCs w:val="26"/>
        </w:rPr>
      </w:pPr>
      <w:r w:rsidRPr="00E05A4B">
        <w:rPr>
          <w:b w:val="0"/>
          <w:szCs w:val="26"/>
        </w:rPr>
        <w:t>"RequestTime không đúng định dạng"</w:t>
      </w:r>
    </w:p>
    <w:p w14:paraId="4599FADF" w14:textId="77777777" w:rsidR="005E3AB0" w:rsidRPr="00E05A4B" w:rsidRDefault="005E3AB0" w:rsidP="005E3AB0">
      <w:pPr>
        <w:pStyle w:val="ListParagraph"/>
        <w:rPr>
          <w:b w:val="0"/>
          <w:szCs w:val="26"/>
        </w:rPr>
      </w:pPr>
      <w:r w:rsidRPr="00E05A4B">
        <w:rPr>
          <w:b w:val="0"/>
          <w:szCs w:val="26"/>
        </w:rPr>
        <w:t>"Authenticate Failed!"</w:t>
      </w:r>
    </w:p>
    <w:p w14:paraId="3F3A052B" w14:textId="67197DCA" w:rsidR="005E3AB0" w:rsidRPr="00E05A4B" w:rsidRDefault="005E3AB0" w:rsidP="005E3AB0">
      <w:pPr>
        <w:pStyle w:val="ListParagraph"/>
        <w:rPr>
          <w:b w:val="0"/>
          <w:szCs w:val="26"/>
        </w:rPr>
      </w:pPr>
      <w:r w:rsidRPr="00E05A4B">
        <w:rPr>
          <w:b w:val="0"/>
          <w:szCs w:val="26"/>
        </w:rPr>
        <w:t>"Thông tin bắt buộc X còn thiếu"</w:t>
      </w:r>
    </w:p>
    <w:p w14:paraId="2FE51964" w14:textId="77777777" w:rsidR="005E3AB0" w:rsidRPr="00E05A4B" w:rsidRDefault="005E3AB0" w:rsidP="005E3AB0">
      <w:pPr>
        <w:pStyle w:val="ListParagraph"/>
        <w:rPr>
          <w:b w:val="0"/>
          <w:szCs w:val="26"/>
        </w:rPr>
      </w:pPr>
      <w:r w:rsidRPr="00E05A4B">
        <w:rPr>
          <w:b w:val="0"/>
          <w:szCs w:val="26"/>
        </w:rPr>
        <w:t>"Mã X không có trên hệ thống"</w:t>
      </w:r>
    </w:p>
    <w:p w14:paraId="030BD1D8" w14:textId="77777777" w:rsidR="005E3AB0" w:rsidRPr="00E05A4B" w:rsidRDefault="005E3AB0" w:rsidP="005E3AB0">
      <w:pPr>
        <w:pStyle w:val="ListParagraph"/>
        <w:rPr>
          <w:b w:val="0"/>
          <w:szCs w:val="26"/>
        </w:rPr>
      </w:pPr>
      <w:r w:rsidRPr="00E05A4B">
        <w:rPr>
          <w:b w:val="0"/>
          <w:szCs w:val="26"/>
        </w:rPr>
        <w:t>"Giá trị default X không đúng"</w:t>
      </w:r>
    </w:p>
    <w:p w14:paraId="777E0E01" w14:textId="77777777" w:rsidR="005E3AB0" w:rsidRPr="00E05A4B" w:rsidRDefault="005E3AB0" w:rsidP="005E3AB0">
      <w:pPr>
        <w:pStyle w:val="ListParagraph"/>
        <w:rPr>
          <w:b w:val="0"/>
          <w:szCs w:val="26"/>
        </w:rPr>
      </w:pPr>
      <w:r w:rsidRPr="00E05A4B">
        <w:rPr>
          <w:b w:val="0"/>
          <w:szCs w:val="26"/>
        </w:rPr>
        <w:t>"Thông tin cán bộ quản lý đã có trên QLCTN, không update thông tin"</w:t>
      </w:r>
    </w:p>
    <w:p w14:paraId="39EC2198" w14:textId="50FB742D" w:rsidR="005E3AB0" w:rsidRPr="00E05A4B" w:rsidRDefault="005E3AB0" w:rsidP="005E3AB0">
      <w:pPr>
        <w:ind w:left="720"/>
        <w:rPr>
          <w:sz w:val="26"/>
          <w:szCs w:val="26"/>
        </w:rPr>
      </w:pPr>
      <w:r w:rsidRPr="00E05A4B">
        <w:rPr>
          <w:sz w:val="26"/>
          <w:szCs w:val="26"/>
        </w:rPr>
        <w:t>“CIF đã tồn tại trên hệ thống"</w:t>
      </w:r>
    </w:p>
    <w:p w14:paraId="32D19DE9" w14:textId="77777777" w:rsidR="005E3AB0" w:rsidRPr="00E05A4B" w:rsidRDefault="005E3AB0" w:rsidP="005E3AB0">
      <w:pPr>
        <w:pStyle w:val="ListParagraph"/>
        <w:rPr>
          <w:b w:val="0"/>
          <w:szCs w:val="26"/>
        </w:rPr>
      </w:pPr>
      <w:r w:rsidRPr="00E05A4B">
        <w:rPr>
          <w:b w:val="0"/>
          <w:szCs w:val="26"/>
        </w:rPr>
        <w:t>"Không tồn tại CIF trên core"</w:t>
      </w:r>
    </w:p>
    <w:p w14:paraId="2EA3B762" w14:textId="77777777" w:rsidR="005E3AB0" w:rsidRPr="00E05A4B" w:rsidRDefault="005E3AB0" w:rsidP="005E3AB0">
      <w:pPr>
        <w:pStyle w:val="ListParagraph"/>
        <w:rPr>
          <w:b w:val="0"/>
          <w:szCs w:val="26"/>
        </w:rPr>
      </w:pPr>
      <w:r w:rsidRPr="00E05A4B">
        <w:rPr>
          <w:b w:val="0"/>
          <w:szCs w:val="26"/>
        </w:rPr>
        <w:t>"Thông tin khách hàng đã có trên QLCTN, không update thông tin"</w:t>
      </w:r>
    </w:p>
    <w:p w14:paraId="59BEE5DE" w14:textId="213AD617" w:rsidR="005E3AB0" w:rsidRPr="00E05A4B" w:rsidRDefault="005E3AB0" w:rsidP="005E3AB0">
      <w:pPr>
        <w:pStyle w:val="ListParagraph"/>
        <w:rPr>
          <w:b w:val="0"/>
          <w:szCs w:val="26"/>
        </w:rPr>
      </w:pPr>
      <w:r w:rsidRPr="00E05A4B">
        <w:rPr>
          <w:b w:val="0"/>
          <w:szCs w:val="26"/>
        </w:rPr>
        <w:t>"Lỗi hệ thống"</w:t>
      </w:r>
    </w:p>
    <w:p w14:paraId="366969CC" w14:textId="77777777" w:rsidR="00E05A4B" w:rsidRPr="00E05A4B" w:rsidRDefault="00E05A4B" w:rsidP="00E05A4B">
      <w:pPr>
        <w:spacing w:before="100" w:beforeAutospacing="1" w:after="100" w:afterAutospacing="1"/>
        <w:ind w:firstLine="720"/>
        <w:rPr>
          <w:rFonts w:eastAsia="Times New Roman"/>
          <w:sz w:val="26"/>
          <w:szCs w:val="26"/>
        </w:rPr>
      </w:pPr>
      <w:r w:rsidRPr="00E05A4B">
        <w:rPr>
          <w:rFonts w:eastAsia="Times New Roman"/>
          <w:sz w:val="26"/>
          <w:szCs w:val="26"/>
        </w:rPr>
        <w:t>"Duplicate requestTime"</w:t>
      </w:r>
    </w:p>
    <w:p w14:paraId="050C924D" w14:textId="77777777" w:rsidR="00E05A4B" w:rsidRPr="00E05A4B" w:rsidRDefault="00E05A4B" w:rsidP="00E05A4B">
      <w:pPr>
        <w:spacing w:before="100" w:beforeAutospacing="1" w:after="100" w:afterAutospacing="1"/>
        <w:ind w:firstLine="720"/>
        <w:rPr>
          <w:rFonts w:eastAsia="Times New Roman"/>
          <w:sz w:val="26"/>
          <w:szCs w:val="26"/>
        </w:rPr>
      </w:pPr>
      <w:r w:rsidRPr="00E05A4B">
        <w:rPr>
          <w:rFonts w:eastAsia="Times New Roman"/>
          <w:sz w:val="26"/>
          <w:szCs w:val="26"/>
        </w:rPr>
        <w:t>"Thiếu thông tin {x}"</w:t>
      </w:r>
    </w:p>
    <w:p w14:paraId="4E55499F" w14:textId="77777777" w:rsidR="00E05A4B" w:rsidRPr="00E05A4B" w:rsidRDefault="00E05A4B" w:rsidP="00E05A4B">
      <w:pPr>
        <w:spacing w:before="100" w:beforeAutospacing="1" w:after="100" w:afterAutospacing="1"/>
        <w:ind w:firstLine="720"/>
        <w:rPr>
          <w:rFonts w:eastAsia="Times New Roman"/>
          <w:sz w:val="26"/>
          <w:szCs w:val="26"/>
        </w:rPr>
      </w:pPr>
      <w:r w:rsidRPr="00E05A4B">
        <w:rPr>
          <w:rFonts w:eastAsia="Times New Roman"/>
          <w:sz w:val="26"/>
          <w:szCs w:val="26"/>
        </w:rPr>
        <w:t>"Lỗi trong quá trình lưu {x}"</w:t>
      </w:r>
    </w:p>
    <w:p w14:paraId="38F634B3" w14:textId="77777777" w:rsidR="00E05A4B" w:rsidRPr="00E05A4B" w:rsidRDefault="00E05A4B" w:rsidP="00E05A4B">
      <w:pPr>
        <w:spacing w:before="100" w:beforeAutospacing="1" w:after="100" w:afterAutospacing="1"/>
        <w:ind w:firstLine="720"/>
        <w:rPr>
          <w:rFonts w:eastAsia="Times New Roman"/>
          <w:sz w:val="26"/>
          <w:szCs w:val="26"/>
        </w:rPr>
      </w:pPr>
      <w:r w:rsidRPr="00E05A4B">
        <w:rPr>
          <w:rFonts w:eastAsia="Times New Roman"/>
          <w:sz w:val="26"/>
          <w:szCs w:val="26"/>
        </w:rPr>
        <w:t>"User không được phân quyền tạo CBQL và KH"</w:t>
      </w:r>
    </w:p>
    <w:p w14:paraId="6933FD61" w14:textId="77777777" w:rsidR="00E05A4B" w:rsidRPr="005E3AB0" w:rsidRDefault="00E05A4B" w:rsidP="005E3AB0">
      <w:pPr>
        <w:pStyle w:val="ListParagraph"/>
        <w:rPr>
          <w:b w:val="0"/>
        </w:rPr>
      </w:pPr>
    </w:p>
    <w:p w14:paraId="6364CF1D" w14:textId="77777777" w:rsidR="005E3AB0" w:rsidRPr="005E3AB0" w:rsidRDefault="005E3AB0" w:rsidP="005E3AB0">
      <w:pPr>
        <w:rPr>
          <w:lang w:val="en-GB"/>
        </w:rPr>
      </w:pPr>
    </w:p>
    <w:p w14:paraId="76FC528E" w14:textId="76833AC7" w:rsidR="00AD00FD" w:rsidRDefault="00904F65" w:rsidP="00904F65">
      <w:pPr>
        <w:pStyle w:val="H1"/>
        <w:numPr>
          <w:ilvl w:val="0"/>
          <w:numId w:val="18"/>
        </w:numPr>
        <w:rPr>
          <w:szCs w:val="26"/>
        </w:rPr>
      </w:pPr>
      <w:r>
        <w:rPr>
          <w:szCs w:val="26"/>
        </w:rPr>
        <w:t>CHỨC NĂNG SEND MAIL</w:t>
      </w:r>
      <w:r w:rsidR="005E3AB0">
        <w:rPr>
          <w:szCs w:val="26"/>
        </w:rPr>
        <w:t xml:space="preserve"> TỪ BPM</w:t>
      </w:r>
    </w:p>
    <w:p w14:paraId="688E08F5" w14:textId="77777777" w:rsidR="00557FFC" w:rsidRPr="00D00DAA" w:rsidRDefault="00557FFC" w:rsidP="00557FFC">
      <w:pPr>
        <w:pStyle w:val="xmsonormal"/>
        <w:numPr>
          <w:ilvl w:val="0"/>
          <w:numId w:val="21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D00DAA">
        <w:rPr>
          <w:rFonts w:ascii="Times New Roman" w:hAnsi="Times New Roman" w:cs="Times New Roman"/>
          <w:b/>
          <w:sz w:val="26"/>
          <w:szCs w:val="26"/>
        </w:rPr>
        <w:t>Mô tả chức năng</w:t>
      </w:r>
    </w:p>
    <w:p w14:paraId="2BFA8176" w14:textId="55AE6788" w:rsidR="00557FFC" w:rsidRPr="001F4924" w:rsidRDefault="00557FFC" w:rsidP="00557FFC">
      <w:pPr>
        <w:pStyle w:val="ListParagraph"/>
        <w:numPr>
          <w:ilvl w:val="0"/>
          <w:numId w:val="10"/>
        </w:numPr>
        <w:rPr>
          <w:rFonts w:cs="Times New Roman"/>
          <w:b w:val="0"/>
          <w:szCs w:val="26"/>
        </w:rPr>
      </w:pPr>
      <w:r w:rsidRPr="001F4924">
        <w:rPr>
          <w:rFonts w:cs="Times New Roman"/>
          <w:b w:val="0"/>
          <w:szCs w:val="26"/>
        </w:rPr>
        <w:t>Với API tạo thông tin KH + CBQL</w:t>
      </w:r>
      <w:r w:rsidR="001F4924">
        <w:rPr>
          <w:rFonts w:cs="Times New Roman"/>
          <w:b w:val="0"/>
          <w:szCs w:val="26"/>
        </w:rPr>
        <w:t xml:space="preserve"> có result = </w:t>
      </w:r>
      <w:r w:rsidR="001F4924">
        <w:rPr>
          <w:rFonts w:cs="Times New Roman"/>
        </w:rPr>
        <w:t>FAILURE</w:t>
      </w:r>
      <w:r w:rsidRPr="001F4924">
        <w:rPr>
          <w:rFonts w:cs="Times New Roman"/>
          <w:b w:val="0"/>
          <w:szCs w:val="26"/>
        </w:rPr>
        <w:t>: thực hiện send mail với mail của CCO1 thông báo lỗi</w:t>
      </w:r>
    </w:p>
    <w:p w14:paraId="44455945" w14:textId="77777777" w:rsidR="00557FFC" w:rsidRPr="001F4924" w:rsidRDefault="00557FFC" w:rsidP="00557FFC">
      <w:pPr>
        <w:pStyle w:val="ListParagraph"/>
        <w:numPr>
          <w:ilvl w:val="0"/>
          <w:numId w:val="10"/>
        </w:numPr>
        <w:rPr>
          <w:rFonts w:cs="Times New Roman"/>
          <w:b w:val="0"/>
          <w:szCs w:val="26"/>
        </w:rPr>
      </w:pPr>
      <w:r w:rsidRPr="001F4924">
        <w:rPr>
          <w:rFonts w:cs="Times New Roman"/>
          <w:b w:val="0"/>
          <w:szCs w:val="26"/>
        </w:rPr>
        <w:t>Với API tạo CTN quá timeout và không nhận được phản hồi từ CC QLCTN: thực hiện send mail tới CCO1</w:t>
      </w:r>
    </w:p>
    <w:p w14:paraId="337E77E5" w14:textId="77777777" w:rsidR="00557FFC" w:rsidRDefault="00557FFC" w:rsidP="00557FFC">
      <w:pPr>
        <w:pStyle w:val="xmsonormal"/>
        <w:numPr>
          <w:ilvl w:val="0"/>
          <w:numId w:val="21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D00DAA">
        <w:rPr>
          <w:rFonts w:ascii="Times New Roman" w:hAnsi="Times New Roman" w:cs="Times New Roman"/>
          <w:b/>
          <w:sz w:val="26"/>
          <w:szCs w:val="26"/>
        </w:rPr>
        <w:t>Nội dung mail</w:t>
      </w:r>
    </w:p>
    <w:p w14:paraId="15CA5F24" w14:textId="77777777" w:rsidR="00557FFC" w:rsidRPr="00037FBE" w:rsidRDefault="00557FFC" w:rsidP="00557FFC">
      <w:pPr>
        <w:pStyle w:val="xmsonormal"/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0FB09E7B" w14:textId="77777777" w:rsidR="00557FFC" w:rsidRDefault="00557FFC" w:rsidP="00557FFC">
      <w:pPr>
        <w:pStyle w:val="xmsonormal"/>
        <w:numPr>
          <w:ilvl w:val="0"/>
          <w:numId w:val="2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Nội dung mail với TH có chứng từ tạo mã lỗi thất bại</w:t>
      </w:r>
    </w:p>
    <w:p w14:paraId="05BC8338" w14:textId="77777777" w:rsidR="00557FFC" w:rsidRPr="004E12FF" w:rsidRDefault="00557FFC" w:rsidP="00557FFC">
      <w:pPr>
        <w:pStyle w:val="xmsonormal"/>
        <w:ind w:left="720"/>
        <w:rPr>
          <w:rFonts w:ascii="Times New Roman" w:hAnsi="Times New Roman" w:cs="Times New Roman"/>
          <w:b/>
          <w:sz w:val="26"/>
          <w:szCs w:val="26"/>
        </w:rPr>
      </w:pPr>
    </w:p>
    <w:p w14:paraId="2C02A71A" w14:textId="77777777" w:rsidR="00557FFC" w:rsidRDefault="00557FFC" w:rsidP="00557FFC">
      <w:pPr>
        <w:pStyle w:val="xmsonormal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D00DAA">
        <w:rPr>
          <w:rFonts w:ascii="Times New Roman" w:hAnsi="Times New Roman" w:cs="Times New Roman"/>
          <w:sz w:val="26"/>
          <w:szCs w:val="26"/>
        </w:rPr>
        <w:t>To: email CCO1</w:t>
      </w:r>
    </w:p>
    <w:p w14:paraId="7CD16D47" w14:textId="3C580316" w:rsidR="00557FFC" w:rsidRDefault="00557FFC" w:rsidP="00557FFC">
      <w:pPr>
        <w:pStyle w:val="xmsonormal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9C4AEA">
        <w:rPr>
          <w:rFonts w:ascii="Times New Roman" w:hAnsi="Times New Roman" w:cs="Times New Roman"/>
          <w:b/>
          <w:sz w:val="26"/>
          <w:szCs w:val="26"/>
          <w:rPrChange w:id="12" w:author="Mai Dang Thi Ngoc (CN-AGILE PTCTQTNV)" w:date="2023-02-23T15:06:00Z">
            <w:rPr>
              <w:rFonts w:ascii="Times New Roman" w:hAnsi="Times New Roman" w:cs="Times New Roman"/>
              <w:sz w:val="26"/>
              <w:szCs w:val="26"/>
            </w:rPr>
          </w:rPrChange>
        </w:rPr>
        <w:t>Subject</w:t>
      </w:r>
      <w:r>
        <w:rPr>
          <w:rFonts w:ascii="Times New Roman" w:hAnsi="Times New Roman" w:cs="Times New Roman"/>
          <w:sz w:val="26"/>
          <w:szCs w:val="26"/>
        </w:rPr>
        <w:t>: BPM_{</w:t>
      </w:r>
      <w:r w:rsidRPr="00561B6D">
        <w:rPr>
          <w:rFonts w:ascii="Times New Roman" w:hAnsi="Times New Roman" w:cs="Times New Roman"/>
          <w:color w:val="FF0000"/>
          <w:sz w:val="26"/>
          <w:szCs w:val="26"/>
        </w:rPr>
        <w:t>ID xxxxxx</w:t>
      </w:r>
      <w:r>
        <w:rPr>
          <w:rFonts w:ascii="Times New Roman" w:hAnsi="Times New Roman" w:cs="Times New Roman"/>
          <w:sz w:val="26"/>
          <w:szCs w:val="26"/>
        </w:rPr>
        <w:t>}</w:t>
      </w:r>
      <w:r w:rsidRPr="00561B6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734777">
        <w:rPr>
          <w:rFonts w:ascii="Times New Roman" w:hAnsi="Times New Roman" w:cs="Times New Roman"/>
          <w:sz w:val="26"/>
          <w:szCs w:val="26"/>
        </w:rPr>
        <w:t>Tạo thông tin khách hàng</w:t>
      </w:r>
      <w:ins w:id="13" w:author="Mai Dang Thi Ngoc (CN-AGILE PTCTQTNV)" w:date="2023-02-23T15:03:00Z">
        <w:r w:rsidR="009C4AEA">
          <w:rPr>
            <w:rFonts w:ascii="Times New Roman" w:hAnsi="Times New Roman" w:cs="Times New Roman"/>
            <w:sz w:val="26"/>
            <w:szCs w:val="26"/>
          </w:rPr>
          <w:t xml:space="preserve"> trên </w:t>
        </w:r>
      </w:ins>
      <w:ins w:id="14" w:author="Mai Dang Thi Ngoc (CN-AGILE PTCTQTNV)" w:date="2023-02-23T15:05:00Z">
        <w:r w:rsidR="009C4AEA">
          <w:rPr>
            <w:rFonts w:ascii="Times New Roman" w:hAnsi="Times New Roman" w:cs="Times New Roman"/>
            <w:sz w:val="26"/>
            <w:szCs w:val="26"/>
          </w:rPr>
          <w:t xml:space="preserve">hệ thống </w:t>
        </w:r>
      </w:ins>
      <w:ins w:id="15" w:author="Mai Dang Thi Ngoc (CN-AGILE PTCTQTNV)" w:date="2023-02-23T15:03:00Z">
        <w:r w:rsidR="009C4AEA">
          <w:rPr>
            <w:rFonts w:ascii="Times New Roman" w:hAnsi="Times New Roman" w:cs="Times New Roman"/>
            <w:sz w:val="26"/>
            <w:szCs w:val="26"/>
          </w:rPr>
          <w:t>quản lý chứng từ nợ</w:t>
        </w:r>
      </w:ins>
      <w:r w:rsidR="00734777">
        <w:rPr>
          <w:rFonts w:ascii="Times New Roman" w:hAnsi="Times New Roman" w:cs="Times New Roman"/>
          <w:sz w:val="26"/>
          <w:szCs w:val="26"/>
        </w:rPr>
        <w:t xml:space="preserve"> thất bại</w:t>
      </w:r>
    </w:p>
    <w:p w14:paraId="095A3F06" w14:textId="40253526" w:rsidR="00557FFC" w:rsidRPr="009C4AEA" w:rsidRDefault="00557FFC" w:rsidP="00557FFC">
      <w:pPr>
        <w:pStyle w:val="xmsonormal"/>
        <w:numPr>
          <w:ilvl w:val="0"/>
          <w:numId w:val="10"/>
        </w:numPr>
        <w:rPr>
          <w:rFonts w:ascii="Times New Roman" w:hAnsi="Times New Roman" w:cs="Times New Roman"/>
          <w:b/>
          <w:sz w:val="26"/>
          <w:szCs w:val="26"/>
          <w:rPrChange w:id="16" w:author="Mai Dang Thi Ngoc (CN-AGILE PTCTQTNV)" w:date="2023-02-23T15:06:00Z">
            <w:rPr>
              <w:rFonts w:ascii="Times New Roman" w:hAnsi="Times New Roman" w:cs="Times New Roman"/>
              <w:sz w:val="26"/>
              <w:szCs w:val="26"/>
            </w:rPr>
          </w:rPrChange>
        </w:rPr>
      </w:pPr>
      <w:r w:rsidRPr="009C4AEA">
        <w:rPr>
          <w:rFonts w:ascii="Times New Roman" w:hAnsi="Times New Roman" w:cs="Times New Roman"/>
          <w:b/>
          <w:sz w:val="26"/>
          <w:szCs w:val="26"/>
          <w:rPrChange w:id="17" w:author="Mai Dang Thi Ngoc (CN-AGILE PTCTQTNV)" w:date="2023-02-23T15:06:00Z">
            <w:rPr>
              <w:rFonts w:ascii="Times New Roman" w:hAnsi="Times New Roman" w:cs="Times New Roman"/>
              <w:sz w:val="26"/>
              <w:szCs w:val="26"/>
            </w:rPr>
          </w:rPrChange>
        </w:rPr>
        <w:t xml:space="preserve">Body: </w:t>
      </w:r>
    </w:p>
    <w:p w14:paraId="6E74BBEF" w14:textId="480247A1" w:rsidR="00734777" w:rsidRDefault="00734777" w:rsidP="00734777">
      <w:pPr>
        <w:pStyle w:val="xmsonormal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Kính gửi anh/chị,</w:t>
      </w:r>
    </w:p>
    <w:p w14:paraId="663070F7" w14:textId="10620A2D" w:rsidR="00557FFC" w:rsidRDefault="00557FFC" w:rsidP="00557FFC">
      <w:pPr>
        <w:pStyle w:val="xmsonormal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</w:t>
      </w:r>
      <w:r w:rsidRPr="00D00DAA">
        <w:rPr>
          <w:rFonts w:ascii="Times New Roman" w:hAnsi="Times New Roman" w:cs="Times New Roman"/>
          <w:sz w:val="26"/>
          <w:szCs w:val="26"/>
        </w:rPr>
        <w:t>êu cầ</w:t>
      </w:r>
      <w:r>
        <w:rPr>
          <w:rFonts w:ascii="Times New Roman" w:hAnsi="Times New Roman" w:cs="Times New Roman"/>
          <w:sz w:val="26"/>
          <w:szCs w:val="26"/>
        </w:rPr>
        <w:t>u BPM Hạn mức</w:t>
      </w:r>
      <w:r w:rsidRPr="00D00DA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{</w:t>
      </w:r>
      <w:r w:rsidRPr="00D00DAA">
        <w:rPr>
          <w:rFonts w:ascii="Times New Roman" w:hAnsi="Times New Roman" w:cs="Times New Roman"/>
          <w:i/>
          <w:color w:val="FF0000"/>
          <w:sz w:val="26"/>
          <w:szCs w:val="26"/>
        </w:rPr>
        <w:t>ID xxxxxx</w:t>
      </w:r>
      <w:r>
        <w:rPr>
          <w:rFonts w:ascii="Times New Roman" w:hAnsi="Times New Roman" w:cs="Times New Roman"/>
          <w:sz w:val="26"/>
          <w:szCs w:val="26"/>
        </w:rPr>
        <w:t>}</w:t>
      </w:r>
      <w:r w:rsidRPr="00D00DAA">
        <w:rPr>
          <w:rFonts w:ascii="Times New Roman" w:hAnsi="Times New Roman" w:cs="Times New Roman"/>
          <w:sz w:val="26"/>
          <w:szCs w:val="26"/>
        </w:rPr>
        <w:t xml:space="preserve"> </w:t>
      </w:r>
      <w:r w:rsidR="00734777">
        <w:rPr>
          <w:rFonts w:ascii="Times New Roman" w:hAnsi="Times New Roman" w:cs="Times New Roman"/>
          <w:sz w:val="26"/>
          <w:szCs w:val="26"/>
        </w:rPr>
        <w:t>khởi tạo thông tin</w:t>
      </w:r>
      <w:ins w:id="18" w:author="Mai Dang Thi Ngoc (CN-AGILE PTCTQTNV)" w:date="2023-02-23T15:03:00Z">
        <w:r w:rsidR="009C4AEA">
          <w:rPr>
            <w:rFonts w:ascii="Times New Roman" w:hAnsi="Times New Roman" w:cs="Times New Roman"/>
            <w:sz w:val="26"/>
            <w:szCs w:val="26"/>
          </w:rPr>
          <w:t xml:space="preserve"> trên hệ thống quản lý chứng từ nợ</w:t>
        </w:r>
      </w:ins>
      <w:r w:rsidR="00734777">
        <w:rPr>
          <w:rFonts w:ascii="Times New Roman" w:hAnsi="Times New Roman" w:cs="Times New Roman"/>
          <w:sz w:val="26"/>
          <w:szCs w:val="26"/>
        </w:rPr>
        <w:t xml:space="preserve"> thất bại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B6A9EE0" w14:textId="52E6D73A" w:rsidR="00557FFC" w:rsidRDefault="00557FFC" w:rsidP="00557FFC">
      <w:pPr>
        <w:pStyle w:val="xmsonormal"/>
        <w:tabs>
          <w:tab w:val="center" w:pos="5040"/>
        </w:tabs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Danh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sách  </w:t>
      </w:r>
      <w:r w:rsidR="00734777">
        <w:rPr>
          <w:rFonts w:ascii="Times New Roman" w:hAnsi="Times New Roman" w:cs="Times New Roman"/>
          <w:sz w:val="26"/>
          <w:szCs w:val="26"/>
        </w:rPr>
        <w:t>lỗi</w:t>
      </w:r>
      <w:proofErr w:type="gramEnd"/>
      <w:r>
        <w:rPr>
          <w:rFonts w:ascii="Times New Roman" w:hAnsi="Times New Roman" w:cs="Times New Roman"/>
          <w:sz w:val="26"/>
          <w:szCs w:val="26"/>
        </w:rPr>
        <w:tab/>
      </w:r>
    </w:p>
    <w:p w14:paraId="3DACD59C" w14:textId="1F906453" w:rsidR="00B5435D" w:rsidRPr="00B5435D" w:rsidRDefault="00557FFC">
      <w:pPr>
        <w:shd w:val="clear" w:color="auto" w:fill="FFFFFE"/>
        <w:spacing w:line="270" w:lineRule="atLeast"/>
        <w:ind w:left="720" w:firstLine="720"/>
        <w:rPr>
          <w:ins w:id="19" w:author="Mai Dang Thi Ngoc (CN-AGILE PTCTQTNV)" w:date="2023-02-17T15:49:00Z"/>
          <w:rFonts w:ascii="Courier New" w:eastAsia="Times New Roman" w:hAnsi="Courier New" w:cs="Courier New"/>
          <w:color w:val="000000"/>
          <w:sz w:val="18"/>
          <w:szCs w:val="18"/>
        </w:rPr>
        <w:pPrChange w:id="20" w:author="Mai Dang Thi Ngoc (CN-AGILE PTCTQTNV)" w:date="2023-02-17T17:18:00Z">
          <w:pPr>
            <w:shd w:val="clear" w:color="auto" w:fill="FFFFFE"/>
            <w:spacing w:line="270" w:lineRule="atLeast"/>
          </w:pPr>
        </w:pPrChange>
      </w:pPr>
      <w:r>
        <w:rPr>
          <w:sz w:val="26"/>
          <w:szCs w:val="26"/>
        </w:rPr>
        <w:t xml:space="preserve"> </w:t>
      </w:r>
      <w:del w:id="21" w:author="Mai Dang Thi Ngoc (CN-AGILE PTCTQTNV)" w:date="2023-02-17T17:18:00Z">
        <w:r w:rsidDel="002D10F3">
          <w:rPr>
            <w:sz w:val="26"/>
            <w:szCs w:val="26"/>
          </w:rPr>
          <w:delText>{</w:delText>
        </w:r>
      </w:del>
      <w:del w:id="22" w:author="Mai Dang Thi Ngoc (CN-AGILE PTCTQTNV)" w:date="2023-02-17T17:17:00Z">
        <w:r w:rsidRPr="00B5435D" w:rsidDel="002D10F3">
          <w:rPr>
            <w:color w:val="FF0000"/>
            <w:sz w:val="26"/>
            <w:szCs w:val="26"/>
          </w:rPr>
          <w:delText>List Reason</w:delText>
        </w:r>
      </w:del>
      <w:del w:id="23" w:author="Mai Dang Thi Ngoc (CN-AGILE PTCTQTNV)" w:date="2023-02-17T15:48:00Z">
        <w:r w:rsidRPr="00B5435D" w:rsidDel="00B5435D">
          <w:rPr>
            <w:color w:val="FF0000"/>
            <w:sz w:val="26"/>
            <w:szCs w:val="26"/>
          </w:rPr>
          <w:delText xml:space="preserve"> </w:delText>
        </w:r>
      </w:del>
      <w:del w:id="24" w:author="Mai Dang Thi Ngoc (CN-AGILE PTCTQTNV)" w:date="2023-02-17T17:17:00Z">
        <w:r w:rsidRPr="00B5435D" w:rsidDel="002D10F3">
          <w:rPr>
            <w:sz w:val="26"/>
            <w:szCs w:val="26"/>
          </w:rPr>
          <w:delText>}</w:delText>
        </w:r>
      </w:del>
      <w:ins w:id="25" w:author="Mai Dang Thi Ngoc (CN-AGILE PTCTQTNV)" w:date="2023-02-17T15:48:00Z">
        <w:r w:rsidR="00B5435D" w:rsidRPr="00B5435D">
          <w:rPr>
            <w:sz w:val="26"/>
            <w:szCs w:val="26"/>
          </w:rPr>
          <w:t xml:space="preserve"> </w:t>
        </w:r>
        <w:proofErr w:type="gramStart"/>
        <w:r w:rsidR="00B5435D" w:rsidRPr="002D10F3">
          <w:rPr>
            <w:color w:val="FF0000"/>
            <w:sz w:val="26"/>
            <w:szCs w:val="26"/>
            <w:rPrChange w:id="26" w:author="Mai Dang Thi Ngoc (CN-AGILE PTCTQTNV)" w:date="2023-02-17T17:18:00Z">
              <w:rPr>
                <w:sz w:val="26"/>
                <w:szCs w:val="26"/>
              </w:rPr>
            </w:rPrChange>
          </w:rPr>
          <w:t>reason</w:t>
        </w:r>
        <w:proofErr w:type="gramEnd"/>
        <w:r w:rsidR="00B5435D" w:rsidRPr="002D10F3">
          <w:rPr>
            <w:color w:val="FF0000"/>
            <w:sz w:val="26"/>
            <w:szCs w:val="26"/>
            <w:rPrChange w:id="27" w:author="Mai Dang Thi Ngoc (CN-AGILE PTCTQTNV)" w:date="2023-02-17T17:18:00Z">
              <w:rPr>
                <w:sz w:val="26"/>
                <w:szCs w:val="26"/>
              </w:rPr>
            </w:rPrChange>
          </w:rPr>
          <w:t xml:space="preserve"> </w:t>
        </w:r>
        <w:r w:rsidR="00B5435D" w:rsidRPr="00B5435D">
          <w:rPr>
            <w:sz w:val="26"/>
            <w:szCs w:val="26"/>
          </w:rPr>
          <w:t>tron</w:t>
        </w:r>
      </w:ins>
      <w:ins w:id="28" w:author="Mai Dang Thi Ngoc (CN-AGILE PTCTQTNV)" w:date="2023-02-17T17:16:00Z">
        <w:r w:rsidR="002D10F3">
          <w:rPr>
            <w:sz w:val="26"/>
            <w:szCs w:val="26"/>
          </w:rPr>
          <w:t>g</w:t>
        </w:r>
      </w:ins>
      <w:ins w:id="29" w:author="Mai Dang Thi Ngoc (CN-AGILE PTCTQTNV)" w:date="2023-02-17T15:48:00Z">
        <w:r w:rsidR="00B5435D" w:rsidRPr="00B5435D">
          <w:rPr>
            <w:sz w:val="26"/>
            <w:szCs w:val="26"/>
          </w:rPr>
          <w:t xml:space="preserve"> </w:t>
        </w:r>
      </w:ins>
      <w:ins w:id="30" w:author="Mai Dang Thi Ngoc (CN-AGILE PTCTQTNV)" w:date="2023-02-17T15:49:00Z">
        <w:r w:rsidR="00B5435D" w:rsidRPr="002D10F3">
          <w:rPr>
            <w:rFonts w:eastAsia="Times New Roman"/>
            <w:sz w:val="26"/>
            <w:szCs w:val="26"/>
            <w:rPrChange w:id="31" w:author="Mai Dang Thi Ngoc (CN-AGILE PTCTQTNV)" w:date="2023-02-17T17:18:00Z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</w:rPrChange>
          </w:rPr>
          <w:t>result với "result"</w:t>
        </w:r>
        <w:r w:rsidR="00B5435D" w:rsidRPr="002D10F3">
          <w:rPr>
            <w:rFonts w:eastAsia="Times New Roman"/>
            <w:sz w:val="26"/>
            <w:szCs w:val="26"/>
            <w:rPrChange w:id="32" w:author="Mai Dang Thi Ngoc (CN-AGILE PTCTQTNV)" w:date="2023-02-17T17:18:00Z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rPrChange>
          </w:rPr>
          <w:t>: </w:t>
        </w:r>
        <w:r w:rsidR="00B5435D" w:rsidRPr="00B5435D">
          <w:rPr>
            <w:rFonts w:eastAsia="Times New Roman"/>
            <w:color w:val="0451A5"/>
            <w:sz w:val="26"/>
            <w:szCs w:val="26"/>
            <w:rPrChange w:id="33" w:author="Mai Dang Thi Ngoc (CN-AGILE PTCTQTNV)" w:date="2023-02-17T15:49:00Z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</w:rPrChange>
          </w:rPr>
          <w:t>"FAILURE"</w:t>
        </w:r>
      </w:ins>
    </w:p>
    <w:p w14:paraId="745DEDD5" w14:textId="4981D738" w:rsidR="00557FFC" w:rsidRPr="00561B6D" w:rsidRDefault="00557F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  <w:pPrChange w:id="34" w:author="Mai Dang Thi Ngoc (CN-AGILE PTCTQTNV)" w:date="2023-02-17T15:48:00Z">
          <w:pPr>
            <w:shd w:val="clear" w:color="auto" w:fill="FFFFFE"/>
            <w:spacing w:line="270" w:lineRule="atLeast"/>
            <w:ind w:firstLine="720"/>
          </w:pPr>
        </w:pPrChange>
      </w:pPr>
    </w:p>
    <w:p w14:paraId="14571D8A" w14:textId="1ACBA82A" w:rsidR="00561FEF" w:rsidRPr="00037FBE" w:rsidRDefault="00561FEF" w:rsidP="00561FEF">
      <w:pPr>
        <w:pStyle w:val="xmsonormal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Vui lòng truy cập </w:t>
      </w:r>
      <w:r w:rsidRPr="00037FBE">
        <w:rPr>
          <w:rFonts w:ascii="Times New Roman" w:hAnsi="Times New Roman" w:cs="Times New Roman"/>
          <w:b/>
          <w:sz w:val="26"/>
          <w:szCs w:val="26"/>
        </w:rPr>
        <w:t>Hệ thống quản lý chứng từ nợ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901E3A">
        <w:rPr>
          <w:rFonts w:ascii="Times New Roman" w:hAnsi="Times New Roman" w:cs="Times New Roman"/>
          <w:sz w:val="26"/>
          <w:szCs w:val="26"/>
        </w:rPr>
        <w:t>để kiểm tra</w:t>
      </w:r>
      <w:r>
        <w:rPr>
          <w:rFonts w:ascii="Times New Roman" w:hAnsi="Times New Roman" w:cs="Times New Roman"/>
          <w:sz w:val="26"/>
          <w:szCs w:val="26"/>
        </w:rPr>
        <w:t xml:space="preserve"> thông tin khách hàng và </w:t>
      </w:r>
      <w:r w:rsidR="00757095">
        <w:rPr>
          <w:rFonts w:ascii="Times New Roman" w:hAnsi="Times New Roman" w:cs="Times New Roman"/>
          <w:sz w:val="26"/>
          <w:szCs w:val="26"/>
        </w:rPr>
        <w:t xml:space="preserve">tạo </w:t>
      </w:r>
      <w:r>
        <w:rPr>
          <w:rFonts w:ascii="Times New Roman" w:hAnsi="Times New Roman" w:cs="Times New Roman"/>
          <w:sz w:val="26"/>
          <w:szCs w:val="26"/>
        </w:rPr>
        <w:t>chứng từ nợ (nếu có)</w:t>
      </w:r>
      <w:r w:rsidR="00040415">
        <w:rPr>
          <w:rFonts w:ascii="Times New Roman" w:hAnsi="Times New Roman" w:cs="Times New Roman"/>
          <w:sz w:val="26"/>
          <w:szCs w:val="26"/>
        </w:rPr>
        <w:t>.</w:t>
      </w:r>
    </w:p>
    <w:p w14:paraId="45F340E4" w14:textId="77777777" w:rsidR="00557FFC" w:rsidRPr="00561B6D" w:rsidRDefault="00557FFC" w:rsidP="00557FFC">
      <w:pPr>
        <w:shd w:val="clear" w:color="auto" w:fill="FFFFFE"/>
        <w:spacing w:line="270" w:lineRule="atLeast"/>
        <w:ind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00D56A7" w14:textId="77777777" w:rsidR="00557FFC" w:rsidRPr="003D66E8" w:rsidRDefault="00557FFC" w:rsidP="00557FFC">
      <w:pPr>
        <w:pStyle w:val="xmsonormal"/>
        <w:ind w:left="720"/>
        <w:rPr>
          <w:rFonts w:ascii="Times New Roman" w:hAnsi="Times New Roman" w:cs="Times New Roman"/>
          <w:b/>
          <w:i/>
          <w:sz w:val="26"/>
          <w:szCs w:val="26"/>
        </w:rPr>
      </w:pPr>
      <w:r w:rsidRPr="003D66E8">
        <w:rPr>
          <w:rFonts w:ascii="Times New Roman" w:hAnsi="Times New Roman" w:cs="Times New Roman"/>
          <w:b/>
          <w:i/>
          <w:sz w:val="26"/>
          <w:szCs w:val="26"/>
        </w:rPr>
        <w:t>Đây là email tự động gửi từ hệ thống BPM, đề nghị không reply lại mail này.</w:t>
      </w:r>
    </w:p>
    <w:p w14:paraId="3AC206C1" w14:textId="77777777" w:rsidR="00557FFC" w:rsidRDefault="00557FFC" w:rsidP="00557FFC">
      <w:pPr>
        <w:pStyle w:val="xmsonormal"/>
        <w:ind w:left="720"/>
        <w:rPr>
          <w:rFonts w:ascii="Times New Roman" w:hAnsi="Times New Roman" w:cs="Times New Roman"/>
          <w:sz w:val="26"/>
          <w:szCs w:val="26"/>
        </w:rPr>
      </w:pPr>
    </w:p>
    <w:p w14:paraId="4089FBE5" w14:textId="77777777" w:rsidR="00557FFC" w:rsidRDefault="00557FFC" w:rsidP="00557FFC">
      <w:pPr>
        <w:pStyle w:val="xmsonormal"/>
        <w:numPr>
          <w:ilvl w:val="0"/>
          <w:numId w:val="2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 mail trường quá timeout không nhận được phản hồi từ CC QLCTN</w:t>
      </w:r>
    </w:p>
    <w:p w14:paraId="08915B9C" w14:textId="77777777" w:rsidR="00557FFC" w:rsidRDefault="00557FFC" w:rsidP="00557FFC">
      <w:pPr>
        <w:pStyle w:val="xmsonormal"/>
        <w:rPr>
          <w:rFonts w:ascii="Times New Roman" w:hAnsi="Times New Roman" w:cs="Times New Roman"/>
          <w:b/>
          <w:sz w:val="26"/>
          <w:szCs w:val="26"/>
        </w:rPr>
      </w:pPr>
    </w:p>
    <w:p w14:paraId="4B7413DD" w14:textId="77777777" w:rsidR="00557FFC" w:rsidRDefault="00557FFC" w:rsidP="00557FFC">
      <w:pPr>
        <w:pStyle w:val="xmsonormal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D00DAA">
        <w:rPr>
          <w:rFonts w:ascii="Times New Roman" w:hAnsi="Times New Roman" w:cs="Times New Roman"/>
          <w:sz w:val="26"/>
          <w:szCs w:val="26"/>
        </w:rPr>
        <w:t>To: email CCO1</w:t>
      </w:r>
    </w:p>
    <w:p w14:paraId="3F2AD4DC" w14:textId="07543DE6" w:rsidR="00557FFC" w:rsidRDefault="00557FFC" w:rsidP="00557FFC">
      <w:pPr>
        <w:pStyle w:val="xmsonormal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bookmarkStart w:id="35" w:name="_GoBack"/>
      <w:r w:rsidRPr="009C4AEA">
        <w:rPr>
          <w:rFonts w:ascii="Times New Roman" w:hAnsi="Times New Roman" w:cs="Times New Roman"/>
          <w:b/>
          <w:sz w:val="26"/>
          <w:szCs w:val="26"/>
          <w:rPrChange w:id="36" w:author="Mai Dang Thi Ngoc (CN-AGILE PTCTQTNV)" w:date="2023-02-23T15:06:00Z">
            <w:rPr>
              <w:rFonts w:ascii="Times New Roman" w:hAnsi="Times New Roman" w:cs="Times New Roman"/>
              <w:sz w:val="26"/>
              <w:szCs w:val="26"/>
            </w:rPr>
          </w:rPrChange>
        </w:rPr>
        <w:t>Subject:</w:t>
      </w:r>
      <w:r>
        <w:rPr>
          <w:rFonts w:ascii="Times New Roman" w:hAnsi="Times New Roman" w:cs="Times New Roman"/>
          <w:sz w:val="26"/>
          <w:szCs w:val="26"/>
        </w:rPr>
        <w:t xml:space="preserve"> BPM_{</w:t>
      </w:r>
      <w:r w:rsidRPr="00561B6D">
        <w:rPr>
          <w:rFonts w:ascii="Times New Roman" w:hAnsi="Times New Roman" w:cs="Times New Roman"/>
          <w:color w:val="FF0000"/>
          <w:sz w:val="26"/>
          <w:szCs w:val="26"/>
        </w:rPr>
        <w:t>ID xxxxxx</w:t>
      </w:r>
      <w:r>
        <w:rPr>
          <w:rFonts w:ascii="Times New Roman" w:hAnsi="Times New Roman" w:cs="Times New Roman"/>
          <w:sz w:val="26"/>
          <w:szCs w:val="26"/>
        </w:rPr>
        <w:t>}</w:t>
      </w:r>
      <w:r w:rsidRPr="00561B6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734777" w:rsidRPr="007347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tạo thông tin khách hàng </w:t>
      </w:r>
      <w:r>
        <w:rPr>
          <w:rFonts w:ascii="Times New Roman" w:hAnsi="Times New Roman" w:cs="Times New Roman"/>
          <w:sz w:val="26"/>
          <w:szCs w:val="26"/>
        </w:rPr>
        <w:t xml:space="preserve">không nhận được phản hồi </w:t>
      </w:r>
      <w:ins w:id="37" w:author="Mai Dang Thi Ngoc (CN-AGILE PTCTQTNV)" w:date="2023-02-23T15:04:00Z">
        <w:r w:rsidR="009C4AEA">
          <w:rPr>
            <w:rFonts w:ascii="Times New Roman" w:hAnsi="Times New Roman" w:cs="Times New Roman"/>
            <w:sz w:val="26"/>
            <w:szCs w:val="26"/>
          </w:rPr>
          <w:t>từ hệ thống quản lý chứng từ nợ</w:t>
        </w:r>
      </w:ins>
      <w:del w:id="38" w:author="Mai Dang Thi Ngoc (CN-AGILE PTCTQTNV)" w:date="2023-02-23T15:04:00Z">
        <w:r w:rsidDel="009C4AEA">
          <w:rPr>
            <w:rFonts w:ascii="Times New Roman" w:hAnsi="Times New Roman" w:cs="Times New Roman"/>
            <w:sz w:val="26"/>
            <w:szCs w:val="26"/>
          </w:rPr>
          <w:delText>tạo chứng từ nợ</w:delText>
        </w:r>
      </w:del>
    </w:p>
    <w:p w14:paraId="6934D203" w14:textId="4943DA60" w:rsidR="00557FFC" w:rsidRPr="009C4AEA" w:rsidRDefault="00557FFC" w:rsidP="00557FFC">
      <w:pPr>
        <w:pStyle w:val="xmsonormal"/>
        <w:numPr>
          <w:ilvl w:val="0"/>
          <w:numId w:val="10"/>
        </w:numPr>
        <w:rPr>
          <w:rFonts w:ascii="Times New Roman" w:hAnsi="Times New Roman" w:cs="Times New Roman"/>
          <w:b/>
          <w:sz w:val="26"/>
          <w:szCs w:val="26"/>
          <w:rPrChange w:id="39" w:author="Mai Dang Thi Ngoc (CN-AGILE PTCTQTNV)" w:date="2023-02-23T15:06:00Z">
            <w:rPr>
              <w:rFonts w:ascii="Times New Roman" w:hAnsi="Times New Roman" w:cs="Times New Roman"/>
              <w:sz w:val="26"/>
              <w:szCs w:val="26"/>
            </w:rPr>
          </w:rPrChange>
        </w:rPr>
      </w:pPr>
      <w:r w:rsidRPr="009C4AEA">
        <w:rPr>
          <w:rFonts w:ascii="Times New Roman" w:hAnsi="Times New Roman" w:cs="Times New Roman"/>
          <w:b/>
          <w:sz w:val="26"/>
          <w:szCs w:val="26"/>
          <w:rPrChange w:id="40" w:author="Mai Dang Thi Ngoc (CN-AGILE PTCTQTNV)" w:date="2023-02-23T15:06:00Z">
            <w:rPr>
              <w:rFonts w:ascii="Times New Roman" w:hAnsi="Times New Roman" w:cs="Times New Roman"/>
              <w:sz w:val="26"/>
              <w:szCs w:val="26"/>
            </w:rPr>
          </w:rPrChange>
        </w:rPr>
        <w:t xml:space="preserve">Body: </w:t>
      </w:r>
    </w:p>
    <w:p w14:paraId="73B36AE7" w14:textId="5B848242" w:rsidR="00734777" w:rsidRPr="00734777" w:rsidRDefault="00734777" w:rsidP="00734777">
      <w:pPr>
        <w:pStyle w:val="xmsonormal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Kính gửi anh/chị,</w:t>
      </w:r>
    </w:p>
    <w:p w14:paraId="2A69B1FB" w14:textId="43D38091" w:rsidR="00557FFC" w:rsidRDefault="00557FFC" w:rsidP="00557FFC">
      <w:pPr>
        <w:pStyle w:val="xmsonormal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</w:t>
      </w:r>
      <w:r w:rsidRPr="00D00DAA">
        <w:rPr>
          <w:rFonts w:ascii="Times New Roman" w:hAnsi="Times New Roman" w:cs="Times New Roman"/>
          <w:sz w:val="26"/>
          <w:szCs w:val="26"/>
        </w:rPr>
        <w:t>êu cầ</w:t>
      </w:r>
      <w:r>
        <w:rPr>
          <w:rFonts w:ascii="Times New Roman" w:hAnsi="Times New Roman" w:cs="Times New Roman"/>
          <w:sz w:val="26"/>
          <w:szCs w:val="26"/>
        </w:rPr>
        <w:t>u BPM Hạn mức</w:t>
      </w:r>
      <w:r w:rsidRPr="00D00DA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{</w:t>
      </w:r>
      <w:r w:rsidRPr="00D00DAA">
        <w:rPr>
          <w:rFonts w:ascii="Times New Roman" w:hAnsi="Times New Roman" w:cs="Times New Roman"/>
          <w:i/>
          <w:color w:val="FF0000"/>
          <w:sz w:val="26"/>
          <w:szCs w:val="26"/>
        </w:rPr>
        <w:t>ID xxxxxx</w:t>
      </w:r>
      <w:r>
        <w:rPr>
          <w:rFonts w:ascii="Times New Roman" w:hAnsi="Times New Roman" w:cs="Times New Roman"/>
          <w:sz w:val="26"/>
          <w:szCs w:val="26"/>
        </w:rPr>
        <w:t>}</w:t>
      </w:r>
      <w:r w:rsidRPr="00D00DA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tạo </w:t>
      </w:r>
      <w:r w:rsidR="00734777">
        <w:rPr>
          <w:rFonts w:ascii="Times New Roman" w:hAnsi="Times New Roman" w:cs="Times New Roman"/>
          <w:sz w:val="26"/>
          <w:szCs w:val="26"/>
        </w:rPr>
        <w:t xml:space="preserve">thông tin khách hàng </w:t>
      </w:r>
      <w:r>
        <w:rPr>
          <w:rFonts w:ascii="Times New Roman" w:hAnsi="Times New Roman" w:cs="Times New Roman"/>
          <w:sz w:val="26"/>
          <w:szCs w:val="26"/>
        </w:rPr>
        <w:t xml:space="preserve">không nhận được phản hồi từ </w:t>
      </w:r>
      <w:r w:rsidRPr="00037FBE">
        <w:rPr>
          <w:rFonts w:ascii="Times New Roman" w:hAnsi="Times New Roman" w:cs="Times New Roman"/>
          <w:b/>
          <w:sz w:val="26"/>
          <w:szCs w:val="26"/>
        </w:rPr>
        <w:t>Hệ thống quản lý chứng từ nợ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</w:p>
    <w:p w14:paraId="1B9226C1" w14:textId="6309C4E7" w:rsidR="00693EC4" w:rsidRPr="00037FBE" w:rsidRDefault="00557FFC" w:rsidP="00693EC4">
      <w:pPr>
        <w:pStyle w:val="xmsonormal"/>
        <w:ind w:left="720"/>
        <w:rPr>
          <w:ins w:id="41" w:author="Mai Dang Thi Ngoc (CN-AGILE PTCTQTNV)" w:date="2023-02-17T16:28:00Z"/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Vui lòng truy cập </w:t>
      </w:r>
      <w:r w:rsidRPr="00037FBE">
        <w:rPr>
          <w:rFonts w:ascii="Times New Roman" w:hAnsi="Times New Roman" w:cs="Times New Roman"/>
          <w:b/>
          <w:sz w:val="26"/>
          <w:szCs w:val="26"/>
        </w:rPr>
        <w:t>Hệ thống quản lý chứng từ nợ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del w:id="42" w:author="Mai Dang Thi Ngoc (CN-AGILE PTCTQTNV)" w:date="2023-02-17T16:28:00Z">
        <w:r w:rsidRPr="00901E3A" w:rsidDel="00693EC4">
          <w:rPr>
            <w:rFonts w:ascii="Times New Roman" w:hAnsi="Times New Roman" w:cs="Times New Roman"/>
            <w:sz w:val="26"/>
            <w:szCs w:val="26"/>
          </w:rPr>
          <w:delText>để kiểm tra</w:delText>
        </w:r>
        <w:r w:rsidR="006F57B7" w:rsidDel="00693EC4">
          <w:rPr>
            <w:rFonts w:ascii="Times New Roman" w:hAnsi="Times New Roman" w:cs="Times New Roman"/>
            <w:sz w:val="26"/>
            <w:szCs w:val="26"/>
          </w:rPr>
          <w:delText xml:space="preserve"> thông tin</w:delText>
        </w:r>
      </w:del>
      <w:ins w:id="43" w:author="Mai Dang Thi Ngoc (CN-AGILE PTCTQTNV)" w:date="2023-02-17T16:28:00Z">
        <w:r w:rsidR="00693EC4">
          <w:rPr>
            <w:rFonts w:ascii="Times New Roman" w:hAnsi="Times New Roman" w:cs="Times New Roman"/>
            <w:sz w:val="26"/>
            <w:szCs w:val="26"/>
          </w:rPr>
          <w:t xml:space="preserve"> </w:t>
        </w:r>
        <w:r w:rsidR="00693EC4" w:rsidRPr="00901E3A">
          <w:rPr>
            <w:rFonts w:ascii="Times New Roman" w:hAnsi="Times New Roman" w:cs="Times New Roman"/>
            <w:sz w:val="26"/>
            <w:szCs w:val="26"/>
          </w:rPr>
          <w:t>để kiểm tra</w:t>
        </w:r>
        <w:r w:rsidR="00693EC4">
          <w:rPr>
            <w:rFonts w:ascii="Times New Roman" w:hAnsi="Times New Roman" w:cs="Times New Roman"/>
            <w:sz w:val="26"/>
            <w:szCs w:val="26"/>
          </w:rPr>
          <w:t xml:space="preserve"> thông tin khách hàng và tạo chứng từ nợ (nếu có).</w:t>
        </w:r>
      </w:ins>
    </w:p>
    <w:p w14:paraId="33DDAB72" w14:textId="56EEA08D" w:rsidR="00557FFC" w:rsidRPr="00037FBE" w:rsidRDefault="00040415" w:rsidP="00557FFC">
      <w:pPr>
        <w:pStyle w:val="xmsonormal"/>
        <w:ind w:left="720"/>
        <w:rPr>
          <w:rFonts w:ascii="Times New Roman" w:hAnsi="Times New Roman" w:cs="Times New Roman"/>
          <w:sz w:val="26"/>
          <w:szCs w:val="26"/>
        </w:rPr>
      </w:pPr>
      <w:del w:id="44" w:author="Mai Dang Thi Ngoc (CN-AGILE PTCTQTNV)" w:date="2023-02-17T16:28:00Z">
        <w:r w:rsidDel="00693EC4">
          <w:rPr>
            <w:rFonts w:ascii="Times New Roman" w:hAnsi="Times New Roman" w:cs="Times New Roman"/>
            <w:sz w:val="26"/>
            <w:szCs w:val="26"/>
          </w:rPr>
          <w:delText>.</w:delText>
        </w:r>
      </w:del>
    </w:p>
    <w:p w14:paraId="5A071645" w14:textId="77777777" w:rsidR="00557FFC" w:rsidRPr="00561B6D" w:rsidRDefault="00557FFC" w:rsidP="00557FFC">
      <w:pPr>
        <w:shd w:val="clear" w:color="auto" w:fill="FFFFFE"/>
        <w:spacing w:line="270" w:lineRule="atLeast"/>
        <w:ind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CEE3772" w14:textId="77777777" w:rsidR="00557FFC" w:rsidRPr="003D66E8" w:rsidRDefault="00557FFC" w:rsidP="00557FFC">
      <w:pPr>
        <w:pStyle w:val="xmsonormal"/>
        <w:ind w:left="720"/>
        <w:rPr>
          <w:rFonts w:ascii="Times New Roman" w:hAnsi="Times New Roman" w:cs="Times New Roman"/>
          <w:b/>
          <w:i/>
          <w:sz w:val="26"/>
          <w:szCs w:val="26"/>
        </w:rPr>
      </w:pPr>
      <w:r w:rsidRPr="003D66E8">
        <w:rPr>
          <w:rFonts w:ascii="Times New Roman" w:hAnsi="Times New Roman" w:cs="Times New Roman"/>
          <w:b/>
          <w:i/>
          <w:sz w:val="26"/>
          <w:szCs w:val="26"/>
        </w:rPr>
        <w:t>Đây là email tự động gửi từ hệ thống BPM, đề nghị không reply lại mail này</w:t>
      </w:r>
      <w:bookmarkEnd w:id="35"/>
      <w:r w:rsidRPr="003D66E8">
        <w:rPr>
          <w:rFonts w:ascii="Times New Roman" w:hAnsi="Times New Roman" w:cs="Times New Roman"/>
          <w:b/>
          <w:i/>
          <w:sz w:val="26"/>
          <w:szCs w:val="26"/>
        </w:rPr>
        <w:t>.</w:t>
      </w:r>
    </w:p>
    <w:p w14:paraId="39D1FD36" w14:textId="77777777" w:rsidR="00557FFC" w:rsidRDefault="00557FFC" w:rsidP="00557FFC">
      <w:pPr>
        <w:pStyle w:val="xmsonormal"/>
        <w:rPr>
          <w:rFonts w:ascii="Times New Roman" w:hAnsi="Times New Roman" w:cs="Times New Roman"/>
          <w:sz w:val="26"/>
          <w:szCs w:val="26"/>
        </w:rPr>
      </w:pPr>
    </w:p>
    <w:p w14:paraId="47EBD091" w14:textId="77777777" w:rsidR="00557FFC" w:rsidRDefault="00557FFC" w:rsidP="00557FFC">
      <w:pPr>
        <w:pStyle w:val="xmsonormal"/>
        <w:rPr>
          <w:rFonts w:ascii="Times New Roman" w:hAnsi="Times New Roman" w:cs="Times New Roman"/>
          <w:sz w:val="26"/>
          <w:szCs w:val="26"/>
        </w:rPr>
      </w:pPr>
    </w:p>
    <w:p w14:paraId="50EADD2F" w14:textId="77777777" w:rsidR="0027400A" w:rsidRPr="00C01CB4" w:rsidRDefault="0027400A" w:rsidP="0027400A">
      <w:pPr>
        <w:pStyle w:val="xmsonormal"/>
        <w:ind w:left="720"/>
        <w:rPr>
          <w:ins w:id="45" w:author="Mai Dang Thi Ngoc (CN-AGILE PTCTQTNV)" w:date="2023-02-17T16:39:00Z"/>
          <w:rFonts w:ascii="Times New Roman" w:hAnsi="Times New Roman" w:cs="Times New Roman"/>
          <w:b/>
          <w:i/>
          <w:sz w:val="26"/>
          <w:szCs w:val="26"/>
        </w:rPr>
      </w:pPr>
      <w:ins w:id="46" w:author="Mai Dang Thi Ngoc (CN-AGILE PTCTQTNV)" w:date="2023-02-17T16:39:00Z">
        <w:r w:rsidRPr="00C01CB4">
          <w:rPr>
            <w:rFonts w:ascii="Times New Roman" w:hAnsi="Times New Roman" w:cs="Times New Roman"/>
            <w:b/>
            <w:sz w:val="26"/>
            <w:szCs w:val="26"/>
          </w:rPr>
          <w:t>*</w:t>
        </w:r>
        <w:r w:rsidRPr="00C01CB4">
          <w:rPr>
            <w:rFonts w:ascii="Times New Roman" w:hAnsi="Times New Roman" w:cs="Times New Roman"/>
            <w:b/>
            <w:i/>
            <w:sz w:val="26"/>
            <w:szCs w:val="26"/>
          </w:rPr>
          <w:t>Lưu ý:</w:t>
        </w:r>
      </w:ins>
    </w:p>
    <w:p w14:paraId="5D3436AE" w14:textId="77777777" w:rsidR="0027400A" w:rsidRDefault="0027400A" w:rsidP="0027400A">
      <w:pPr>
        <w:pStyle w:val="xmsonormal"/>
        <w:ind w:left="720"/>
        <w:rPr>
          <w:ins w:id="47" w:author="Mai Dang Thi Ngoc (CN-AGILE PTCTQTNV)" w:date="2023-02-17T16:39:00Z"/>
          <w:rFonts w:ascii="Times New Roman" w:hAnsi="Times New Roman" w:cs="Times New Roman"/>
          <w:i/>
          <w:sz w:val="26"/>
          <w:szCs w:val="26"/>
        </w:rPr>
      </w:pPr>
      <w:ins w:id="48" w:author="Mai Dang Thi Ngoc (CN-AGILE PTCTQTNV)" w:date="2023-02-17T16:39:00Z">
        <w:r>
          <w:rPr>
            <w:rFonts w:ascii="Times New Roman" w:hAnsi="Times New Roman" w:cs="Times New Roman"/>
            <w:i/>
            <w:sz w:val="26"/>
            <w:szCs w:val="26"/>
          </w:rPr>
          <w:t xml:space="preserve">- </w:t>
        </w:r>
        <w:r w:rsidRPr="00561B6D">
          <w:rPr>
            <w:rFonts w:ascii="Times New Roman" w:hAnsi="Times New Roman" w:cs="Times New Roman"/>
            <w:i/>
            <w:sz w:val="26"/>
            <w:szCs w:val="26"/>
          </w:rPr>
          <w:t>Các nội dung chữ đỏ là thông tin hệ thống tự động đưa vào cấu trúc mail</w:t>
        </w:r>
      </w:ins>
    </w:p>
    <w:p w14:paraId="37228C8D" w14:textId="77777777" w:rsidR="0027400A" w:rsidRDefault="0027400A" w:rsidP="0027400A">
      <w:pPr>
        <w:pStyle w:val="xmsonormal"/>
        <w:ind w:left="720"/>
        <w:rPr>
          <w:ins w:id="49" w:author="Mai Dang Thi Ngoc (CN-AGILE PTCTQTNV)" w:date="2023-02-17T16:39:00Z"/>
          <w:rFonts w:ascii="Times New Roman" w:hAnsi="Times New Roman" w:cs="Times New Roman"/>
          <w:i/>
          <w:sz w:val="26"/>
          <w:szCs w:val="26"/>
        </w:rPr>
      </w:pPr>
      <w:ins w:id="50" w:author="Mai Dang Thi Ngoc (CN-AGILE PTCTQTNV)" w:date="2023-02-17T16:39:00Z">
        <w:r>
          <w:rPr>
            <w:rFonts w:ascii="Times New Roman" w:hAnsi="Times New Roman" w:cs="Times New Roman"/>
            <w:i/>
            <w:sz w:val="26"/>
            <w:szCs w:val="26"/>
          </w:rPr>
          <w:t xml:space="preserve">-Với body email: </w:t>
        </w:r>
      </w:ins>
    </w:p>
    <w:p w14:paraId="3DCF98E5" w14:textId="7D96AB56" w:rsidR="0027400A" w:rsidRDefault="0046568C" w:rsidP="0027400A">
      <w:pPr>
        <w:pStyle w:val="xmsonormal"/>
        <w:ind w:left="720"/>
        <w:rPr>
          <w:ins w:id="51" w:author="Mai Dang Thi Ngoc (CN-AGILE PTCTQTNV)" w:date="2023-02-17T16:39:00Z"/>
          <w:rFonts w:ascii="Times New Roman" w:hAnsi="Times New Roman" w:cs="Times New Roman"/>
          <w:i/>
          <w:sz w:val="26"/>
          <w:szCs w:val="26"/>
        </w:rPr>
      </w:pPr>
      <w:ins w:id="52" w:author="Mai Dang Thi Ngoc (CN-AGILE PTCTQTNV)" w:date="2023-02-17T16:39:00Z">
        <w:r>
          <w:rPr>
            <w:rFonts w:ascii="Times New Roman" w:eastAsia="Times New Roman" w:hAnsi="Times New Roman" w:cs="Times New Roman"/>
            <w:i/>
            <w:sz w:val="26"/>
            <w:szCs w:val="26"/>
          </w:rPr>
          <w:tab/>
          <w:t>+ Thuộc tính (</w:t>
        </w:r>
      </w:ins>
      <w:ins w:id="53" w:author="Mai Dang Thi Ngoc (CN-AGILE PTCTQTNV)" w:date="2023-02-17T16:48:00Z">
        <w:r>
          <w:rPr>
            <w:rFonts w:ascii="Times New Roman" w:eastAsia="Times New Roman" w:hAnsi="Times New Roman" w:cs="Times New Roman"/>
            <w:i/>
            <w:sz w:val="26"/>
            <w:szCs w:val="26"/>
          </w:rPr>
          <w:t>X</w:t>
        </w:r>
      </w:ins>
      <w:ins w:id="54" w:author="Mai Dang Thi Ngoc (CN-AGILE PTCTQTNV)" w:date="2023-02-17T16:39:00Z">
        <w:r w:rsidR="0027400A">
          <w:rPr>
            <w:rFonts w:ascii="Times New Roman" w:eastAsia="Times New Roman" w:hAnsi="Times New Roman" w:cs="Times New Roman"/>
            <w:i/>
            <w:sz w:val="26"/>
            <w:szCs w:val="26"/>
          </w:rPr>
          <w:t xml:space="preserve">) </w:t>
        </w:r>
        <w:proofErr w:type="gramStart"/>
        <w:r w:rsidR="0027400A">
          <w:rPr>
            <w:rFonts w:ascii="Times New Roman" w:eastAsia="Times New Roman" w:hAnsi="Times New Roman" w:cs="Times New Roman"/>
            <w:i/>
            <w:sz w:val="26"/>
            <w:szCs w:val="26"/>
          </w:rPr>
          <w:t xml:space="preserve">trong </w:t>
        </w:r>
      </w:ins>
      <w:ins w:id="55" w:author="Mai Dang Thi Ngoc (CN-AGILE PTCTQTNV)" w:date="2023-02-17T16:48:00Z">
        <w:r>
          <w:rPr>
            <w:rFonts w:ascii="Times New Roman" w:eastAsia="Times New Roman" w:hAnsi="Times New Roman" w:cs="Times New Roman"/>
            <w:i/>
            <w:sz w:val="26"/>
            <w:szCs w:val="26"/>
          </w:rPr>
          <w:t xml:space="preserve"> danh</w:t>
        </w:r>
        <w:proofErr w:type="gramEnd"/>
        <w:r>
          <w:rPr>
            <w:rFonts w:ascii="Times New Roman" w:eastAsia="Times New Roman" w:hAnsi="Times New Roman" w:cs="Times New Roman"/>
            <w:i/>
            <w:sz w:val="26"/>
            <w:szCs w:val="26"/>
          </w:rPr>
          <w:t xml:space="preserve"> sách lỗi phản hồi </w:t>
        </w:r>
        <w:r>
          <w:rPr>
            <w:rFonts w:ascii="Times New Roman" w:hAnsi="Times New Roman" w:cs="Times New Roman"/>
            <w:i/>
            <w:sz w:val="26"/>
            <w:szCs w:val="26"/>
          </w:rPr>
          <w:t>(</w:t>
        </w:r>
      </w:ins>
      <w:ins w:id="56" w:author="Mai Dang Thi Ngoc (CN-AGILE PTCTQTNV)" w:date="2023-02-17T16:39:00Z">
        <w:r>
          <w:rPr>
            <w:rFonts w:ascii="Times New Roman" w:hAnsi="Times New Roman" w:cs="Times New Roman"/>
            <w:i/>
            <w:sz w:val="26"/>
            <w:szCs w:val="26"/>
          </w:rPr>
          <w:t>reason</w:t>
        </w:r>
      </w:ins>
      <w:ins w:id="57" w:author="Mai Dang Thi Ngoc (CN-AGILE PTCTQTNV)" w:date="2023-02-17T16:48:00Z">
        <w:r>
          <w:rPr>
            <w:rFonts w:ascii="Times New Roman" w:hAnsi="Times New Roman" w:cs="Times New Roman"/>
            <w:i/>
            <w:sz w:val="26"/>
            <w:szCs w:val="26"/>
          </w:rPr>
          <w:t>)</w:t>
        </w:r>
      </w:ins>
      <w:ins w:id="58" w:author="Mai Dang Thi Ngoc (CN-AGILE PTCTQTNV)" w:date="2023-02-17T16:39:00Z">
        <w:r w:rsidR="0027400A">
          <w:rPr>
            <w:rFonts w:ascii="Times New Roman" w:hAnsi="Times New Roman" w:cs="Times New Roman"/>
            <w:i/>
            <w:sz w:val="26"/>
            <w:szCs w:val="26"/>
          </w:rPr>
          <w:t xml:space="preserve"> API convert về Lable (Bảng </w:t>
        </w:r>
        <w:r w:rsidR="0027400A" w:rsidRPr="00B870BE">
          <w:rPr>
            <w:rFonts w:ascii="Times New Roman" w:hAnsi="Times New Roman" w:cs="Times New Roman"/>
            <w:i/>
            <w:sz w:val="26"/>
            <w:szCs w:val="26"/>
          </w:rPr>
          <w:t>Thuộc tính API</w:t>
        </w:r>
        <w:r w:rsidR="0027400A">
          <w:rPr>
            <w:rFonts w:ascii="Times New Roman" w:hAnsi="Times New Roman" w:cs="Times New Roman"/>
            <w:i/>
            <w:sz w:val="26"/>
            <w:szCs w:val="26"/>
          </w:rPr>
          <w:t xml:space="preserve"> )</w:t>
        </w:r>
      </w:ins>
    </w:p>
    <w:p w14:paraId="3CAD1D3F" w14:textId="108AF734" w:rsidR="00557FFC" w:rsidRPr="00C01CB4" w:rsidDel="0027400A" w:rsidRDefault="00557FFC" w:rsidP="00557FFC">
      <w:pPr>
        <w:pStyle w:val="xmsonormal"/>
        <w:ind w:left="720"/>
        <w:rPr>
          <w:del w:id="59" w:author="Mai Dang Thi Ngoc (CN-AGILE PTCTQTNV)" w:date="2023-02-17T16:39:00Z"/>
          <w:rFonts w:ascii="Times New Roman" w:hAnsi="Times New Roman" w:cs="Times New Roman"/>
          <w:b/>
          <w:i/>
          <w:sz w:val="26"/>
          <w:szCs w:val="26"/>
        </w:rPr>
      </w:pPr>
      <w:del w:id="60" w:author="Mai Dang Thi Ngoc (CN-AGILE PTCTQTNV)" w:date="2023-02-17T16:39:00Z">
        <w:r w:rsidRPr="00C01CB4" w:rsidDel="0027400A">
          <w:rPr>
            <w:rFonts w:ascii="Times New Roman" w:hAnsi="Times New Roman" w:cs="Times New Roman"/>
            <w:b/>
            <w:sz w:val="26"/>
            <w:szCs w:val="26"/>
          </w:rPr>
          <w:delText>*</w:delText>
        </w:r>
        <w:r w:rsidRPr="00C01CB4" w:rsidDel="0027400A">
          <w:rPr>
            <w:rFonts w:ascii="Times New Roman" w:hAnsi="Times New Roman" w:cs="Times New Roman"/>
            <w:b/>
            <w:i/>
            <w:sz w:val="26"/>
            <w:szCs w:val="26"/>
          </w:rPr>
          <w:delText>Lưu ý:</w:delText>
        </w:r>
      </w:del>
    </w:p>
    <w:p w14:paraId="5847DA2B" w14:textId="39BADE31" w:rsidR="00557FFC" w:rsidDel="0027400A" w:rsidRDefault="00557FFC" w:rsidP="00557FFC">
      <w:pPr>
        <w:pStyle w:val="xmsonormal"/>
        <w:ind w:left="720"/>
        <w:rPr>
          <w:del w:id="61" w:author="Mai Dang Thi Ngoc (CN-AGILE PTCTQTNV)" w:date="2023-02-17T16:39:00Z"/>
          <w:rFonts w:ascii="Times New Roman" w:hAnsi="Times New Roman" w:cs="Times New Roman"/>
          <w:i/>
          <w:sz w:val="26"/>
          <w:szCs w:val="26"/>
        </w:rPr>
      </w:pPr>
      <w:del w:id="62" w:author="Mai Dang Thi Ngoc (CN-AGILE PTCTQTNV)" w:date="2023-02-17T16:39:00Z">
        <w:r w:rsidDel="0027400A">
          <w:rPr>
            <w:rFonts w:ascii="Times New Roman" w:hAnsi="Times New Roman" w:cs="Times New Roman"/>
            <w:i/>
            <w:sz w:val="26"/>
            <w:szCs w:val="26"/>
          </w:rPr>
          <w:delText xml:space="preserve">- </w:delText>
        </w:r>
        <w:r w:rsidRPr="00561B6D" w:rsidDel="0027400A">
          <w:rPr>
            <w:rFonts w:ascii="Times New Roman" w:hAnsi="Times New Roman" w:cs="Times New Roman"/>
            <w:i/>
            <w:sz w:val="26"/>
            <w:szCs w:val="26"/>
          </w:rPr>
          <w:delText>Các nội dung chữ đỏ là thông tin hệ thống tự động đưa vào cấu trúc mail</w:delText>
        </w:r>
      </w:del>
    </w:p>
    <w:p w14:paraId="1A5FCED2" w14:textId="504D36F4" w:rsidR="00557FFC" w:rsidRDefault="00557FFC" w:rsidP="00557FFC">
      <w:pPr>
        <w:rPr>
          <w:lang w:val="en-GB"/>
        </w:rPr>
      </w:pPr>
    </w:p>
    <w:p w14:paraId="3D421DC3" w14:textId="5B4B6D1C" w:rsidR="00CB7986" w:rsidRDefault="0027400A">
      <w:pPr>
        <w:pStyle w:val="ListParagraph"/>
        <w:numPr>
          <w:ilvl w:val="0"/>
          <w:numId w:val="18"/>
        </w:numPr>
        <w:rPr>
          <w:ins w:id="63" w:author="Mai Dang Thi Ngoc (CN-AGILE PTCTQTNV)" w:date="2023-02-17T16:39:00Z"/>
          <w:lang w:val="en-GB"/>
        </w:rPr>
        <w:pPrChange w:id="64" w:author="Mai Dang Thi Ngoc (CN-AGILE PTCTQTNV)" w:date="2023-02-17T16:30:00Z">
          <w:pPr/>
        </w:pPrChange>
      </w:pPr>
      <w:ins w:id="65" w:author="Mai Dang Thi Ngoc (CN-AGILE PTCTQTNV)" w:date="2023-02-17T16:30:00Z">
        <w:r>
          <w:rPr>
            <w:lang w:val="en-GB"/>
          </w:rPr>
          <w:t xml:space="preserve">Phụ lục </w:t>
        </w:r>
      </w:ins>
    </w:p>
    <w:p w14:paraId="3B8CDC33" w14:textId="77777777" w:rsidR="0027400A" w:rsidRDefault="0027400A" w:rsidP="0027400A">
      <w:pPr>
        <w:pStyle w:val="xmsonormal"/>
        <w:numPr>
          <w:ilvl w:val="0"/>
          <w:numId w:val="10"/>
        </w:numPr>
        <w:rPr>
          <w:ins w:id="66" w:author="Mai Dang Thi Ngoc (CN-AGILE PTCTQTNV)" w:date="2023-02-17T16:39:00Z"/>
          <w:rFonts w:ascii="Times New Roman" w:hAnsi="Times New Roman" w:cs="Times New Roman"/>
          <w:sz w:val="26"/>
          <w:szCs w:val="26"/>
        </w:rPr>
      </w:pPr>
      <w:ins w:id="67" w:author="Mai Dang Thi Ngoc (CN-AGILE PTCTQTNV)" w:date="2023-02-17T16:39:00Z">
        <w:r>
          <w:rPr>
            <w:rFonts w:ascii="Times New Roman" w:hAnsi="Times New Roman" w:cs="Times New Roman"/>
            <w:sz w:val="26"/>
            <w:szCs w:val="26"/>
          </w:rPr>
          <w:t>Danh sách Convert thuộc tính API</w:t>
        </w:r>
      </w:ins>
    </w:p>
    <w:p w14:paraId="25E86858" w14:textId="77777777" w:rsidR="0027400A" w:rsidRDefault="0027400A" w:rsidP="0027400A">
      <w:pPr>
        <w:pStyle w:val="xmsonormal"/>
        <w:ind w:left="720"/>
        <w:rPr>
          <w:ins w:id="68" w:author="Mai Dang Thi Ngoc (CN-AGILE PTCTQTNV)" w:date="2023-02-17T16:39:00Z"/>
          <w:rFonts w:ascii="Times New Roman" w:hAnsi="Times New Roman" w:cs="Times New Roman"/>
          <w:sz w:val="26"/>
          <w:szCs w:val="26"/>
        </w:rPr>
      </w:pPr>
    </w:p>
    <w:tbl>
      <w:tblPr>
        <w:tblW w:w="8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69" w:author="Mai Dang Thi Ngoc (CN-AGILE PTCTQTNV)" w:date="2023-02-17T17:07:00Z">
          <w:tblPr>
            <w:tblW w:w="629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708"/>
        <w:gridCol w:w="3067"/>
        <w:gridCol w:w="2610"/>
        <w:gridCol w:w="2523"/>
        <w:tblGridChange w:id="70">
          <w:tblGrid>
            <w:gridCol w:w="708"/>
            <w:gridCol w:w="3067"/>
            <w:gridCol w:w="2520"/>
            <w:gridCol w:w="2520"/>
          </w:tblGrid>
        </w:tblGridChange>
      </w:tblGrid>
      <w:tr w:rsidR="00BA6036" w:rsidRPr="00FD3F0C" w14:paraId="2DA8407B" w14:textId="0649241C" w:rsidTr="00BA6036">
        <w:trPr>
          <w:trHeight w:val="431"/>
          <w:ins w:id="71" w:author="Mai Dang Thi Ngoc (CN-AGILE PTCTQTNV)" w:date="2023-02-17T16:39:00Z"/>
          <w:trPrChange w:id="72" w:author="Mai Dang Thi Ngoc (CN-AGILE PTCTQTNV)" w:date="2023-02-17T17:07:00Z">
            <w:trPr>
              <w:trHeight w:val="431"/>
            </w:trPr>
          </w:trPrChange>
        </w:trPr>
        <w:tc>
          <w:tcPr>
            <w:tcW w:w="708" w:type="dxa"/>
            <w:shd w:val="clear" w:color="auto" w:fill="auto"/>
            <w:noWrap/>
            <w:vAlign w:val="bottom"/>
            <w:hideMark/>
            <w:tcPrChange w:id="73" w:author="Mai Dang Thi Ngoc (CN-AGILE PTCTQTNV)" w:date="2023-02-17T17:07:00Z">
              <w:tcPr>
                <w:tcW w:w="708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5FF7CD4F" w14:textId="77777777" w:rsidR="00BA6036" w:rsidRPr="00FD3F0C" w:rsidRDefault="00BA6036" w:rsidP="00CF004E">
            <w:pPr>
              <w:jc w:val="center"/>
              <w:rPr>
                <w:ins w:id="74" w:author="Mai Dang Thi Ngoc (CN-AGILE PTCTQTNV)" w:date="2023-02-17T16:39:00Z"/>
                <w:rFonts w:eastAsia="Times New Roman"/>
                <w:b/>
                <w:color w:val="000000"/>
                <w:sz w:val="26"/>
                <w:szCs w:val="26"/>
              </w:rPr>
            </w:pPr>
            <w:ins w:id="75" w:author="Mai Dang Thi Ngoc (CN-AGILE PTCTQTNV)" w:date="2023-02-17T16:39:00Z">
              <w:r w:rsidRPr="00FD3F0C">
                <w:rPr>
                  <w:rFonts w:eastAsia="Times New Roman"/>
                  <w:b/>
                  <w:color w:val="000000"/>
                  <w:sz w:val="26"/>
                  <w:szCs w:val="26"/>
                </w:rPr>
                <w:lastRenderedPageBreak/>
                <w:t>STT</w:t>
              </w:r>
            </w:ins>
          </w:p>
        </w:tc>
        <w:tc>
          <w:tcPr>
            <w:tcW w:w="3067" w:type="dxa"/>
            <w:shd w:val="clear" w:color="auto" w:fill="auto"/>
            <w:noWrap/>
            <w:vAlign w:val="bottom"/>
            <w:hideMark/>
            <w:tcPrChange w:id="76" w:author="Mai Dang Thi Ngoc (CN-AGILE PTCTQTNV)" w:date="2023-02-17T17:07:00Z">
              <w:tcPr>
                <w:tcW w:w="3067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408C4BA2" w14:textId="77777777" w:rsidR="00BA6036" w:rsidRPr="00FD3F0C" w:rsidRDefault="00BA6036" w:rsidP="00CF004E">
            <w:pPr>
              <w:jc w:val="center"/>
              <w:rPr>
                <w:ins w:id="77" w:author="Mai Dang Thi Ngoc (CN-AGILE PTCTQTNV)" w:date="2023-02-17T16:39:00Z"/>
                <w:rFonts w:eastAsia="Times New Roman"/>
                <w:b/>
                <w:color w:val="000000"/>
                <w:sz w:val="26"/>
                <w:szCs w:val="26"/>
              </w:rPr>
            </w:pPr>
            <w:ins w:id="78" w:author="Mai Dang Thi Ngoc (CN-AGILE PTCTQTNV)" w:date="2023-02-17T16:39:00Z">
              <w:r>
                <w:rPr>
                  <w:rFonts w:eastAsia="Times New Roman"/>
                  <w:b/>
                  <w:color w:val="000000"/>
                  <w:sz w:val="26"/>
                  <w:szCs w:val="26"/>
                </w:rPr>
                <w:t>Thuộc tính API</w:t>
              </w:r>
            </w:ins>
          </w:p>
        </w:tc>
        <w:tc>
          <w:tcPr>
            <w:tcW w:w="2610" w:type="dxa"/>
            <w:shd w:val="clear" w:color="auto" w:fill="auto"/>
            <w:noWrap/>
            <w:vAlign w:val="bottom"/>
            <w:hideMark/>
            <w:tcPrChange w:id="79" w:author="Mai Dang Thi Ngoc (CN-AGILE PTCTQTNV)" w:date="2023-02-17T17:07:00Z">
              <w:tcPr>
                <w:tcW w:w="252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613E49F6" w14:textId="77777777" w:rsidR="00BA6036" w:rsidRPr="00FD3F0C" w:rsidRDefault="00BA6036" w:rsidP="00CF004E">
            <w:pPr>
              <w:jc w:val="center"/>
              <w:rPr>
                <w:ins w:id="80" w:author="Mai Dang Thi Ngoc (CN-AGILE PTCTQTNV)" w:date="2023-02-17T16:39:00Z"/>
                <w:rFonts w:eastAsia="Times New Roman"/>
                <w:b/>
                <w:color w:val="000000"/>
                <w:sz w:val="26"/>
                <w:szCs w:val="26"/>
              </w:rPr>
            </w:pPr>
            <w:ins w:id="81" w:author="Mai Dang Thi Ngoc (CN-AGILE PTCTQTNV)" w:date="2023-02-17T16:39:00Z">
              <w:r>
                <w:rPr>
                  <w:rFonts w:eastAsia="Times New Roman"/>
                  <w:b/>
                  <w:color w:val="000000"/>
                  <w:sz w:val="26"/>
                  <w:szCs w:val="26"/>
                </w:rPr>
                <w:t>Lable</w:t>
              </w:r>
            </w:ins>
          </w:p>
        </w:tc>
        <w:tc>
          <w:tcPr>
            <w:tcW w:w="2523" w:type="dxa"/>
            <w:tcPrChange w:id="82" w:author="Mai Dang Thi Ngoc (CN-AGILE PTCTQTNV)" w:date="2023-02-17T17:07:00Z">
              <w:tcPr>
                <w:tcW w:w="2520" w:type="dxa"/>
              </w:tcPr>
            </w:tcPrChange>
          </w:tcPr>
          <w:p w14:paraId="3EFAF8AD" w14:textId="4CF81545" w:rsidR="00BA6036" w:rsidRDefault="00BA6036" w:rsidP="00CF004E">
            <w:pPr>
              <w:jc w:val="center"/>
              <w:rPr>
                <w:ins w:id="83" w:author="Mai Dang Thi Ngoc (CN-AGILE PTCTQTNV)" w:date="2023-02-17T17:05:00Z"/>
                <w:rFonts w:eastAsia="Times New Roman"/>
                <w:b/>
                <w:color w:val="000000"/>
                <w:sz w:val="26"/>
                <w:szCs w:val="26"/>
              </w:rPr>
            </w:pPr>
            <w:ins w:id="84" w:author="Mai Dang Thi Ngoc (CN-AGILE PTCTQTNV)" w:date="2023-02-17T17:06:00Z">
              <w:r>
                <w:rPr>
                  <w:rFonts w:eastAsia="Times New Roman"/>
                  <w:b/>
                  <w:color w:val="000000"/>
                  <w:sz w:val="26"/>
                  <w:szCs w:val="26"/>
                </w:rPr>
                <w:t>Ghi chú</w:t>
              </w:r>
            </w:ins>
          </w:p>
        </w:tc>
      </w:tr>
      <w:tr w:rsidR="00BA6036" w:rsidRPr="00FD3F0C" w14:paraId="29D6BD00" w14:textId="3D22C8A9" w:rsidTr="00BA6036">
        <w:trPr>
          <w:trHeight w:val="345"/>
          <w:ins w:id="85" w:author="Mai Dang Thi Ngoc (CN-AGILE PTCTQTNV)" w:date="2023-02-17T16:39:00Z"/>
          <w:trPrChange w:id="86" w:author="Mai Dang Thi Ngoc (CN-AGILE PTCTQTNV)" w:date="2023-02-17T17:07:00Z">
            <w:trPr>
              <w:trHeight w:val="345"/>
            </w:trPr>
          </w:trPrChange>
        </w:trPr>
        <w:tc>
          <w:tcPr>
            <w:tcW w:w="708" w:type="dxa"/>
            <w:shd w:val="clear" w:color="auto" w:fill="auto"/>
            <w:noWrap/>
            <w:vAlign w:val="bottom"/>
            <w:hideMark/>
            <w:tcPrChange w:id="87" w:author="Mai Dang Thi Ngoc (CN-AGILE PTCTQTNV)" w:date="2023-02-17T17:07:00Z">
              <w:tcPr>
                <w:tcW w:w="708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2ABE678E" w14:textId="77777777" w:rsidR="00BA6036" w:rsidRPr="00FD3F0C" w:rsidRDefault="00BA6036" w:rsidP="00CF004E">
            <w:pPr>
              <w:jc w:val="right"/>
              <w:rPr>
                <w:ins w:id="88" w:author="Mai Dang Thi Ngoc (CN-AGILE PTCTQTNV)" w:date="2023-02-17T16:39:00Z"/>
                <w:rFonts w:eastAsia="Times New Roman"/>
                <w:color w:val="000000"/>
                <w:sz w:val="26"/>
                <w:szCs w:val="26"/>
              </w:rPr>
            </w:pPr>
            <w:ins w:id="89" w:author="Mai Dang Thi Ngoc (CN-AGILE PTCTQTNV)" w:date="2023-02-17T16:39:00Z">
              <w:r w:rsidRPr="00FD3F0C">
                <w:rPr>
                  <w:rFonts w:eastAsia="Times New Roman"/>
                  <w:color w:val="000000"/>
                  <w:sz w:val="26"/>
                  <w:szCs w:val="26"/>
                </w:rPr>
                <w:t>1</w:t>
              </w:r>
            </w:ins>
          </w:p>
        </w:tc>
        <w:tc>
          <w:tcPr>
            <w:tcW w:w="3067" w:type="dxa"/>
            <w:shd w:val="clear" w:color="auto" w:fill="auto"/>
            <w:noWrap/>
            <w:hideMark/>
            <w:tcPrChange w:id="90" w:author="Mai Dang Thi Ngoc (CN-AGILE PTCTQTNV)" w:date="2023-02-17T17:07:00Z">
              <w:tcPr>
                <w:tcW w:w="3067" w:type="dxa"/>
                <w:shd w:val="clear" w:color="auto" w:fill="auto"/>
                <w:noWrap/>
                <w:hideMark/>
              </w:tcPr>
            </w:tcPrChange>
          </w:tcPr>
          <w:p w14:paraId="65978741" w14:textId="77777777" w:rsidR="00BA6036" w:rsidRPr="00FD3F0C" w:rsidRDefault="00BA6036" w:rsidP="00CF004E">
            <w:pPr>
              <w:rPr>
                <w:ins w:id="91" w:author="Mai Dang Thi Ngoc (CN-AGILE PTCTQTNV)" w:date="2023-02-17T16:39:00Z"/>
                <w:rFonts w:eastAsia="Times New Roman"/>
                <w:color w:val="000000"/>
                <w:sz w:val="26"/>
                <w:szCs w:val="26"/>
              </w:rPr>
            </w:pPr>
            <w:ins w:id="92" w:author="Mai Dang Thi Ngoc (CN-AGILE PTCTQTNV)" w:date="2023-02-17T16:39:00Z">
              <w:r w:rsidRPr="00D00DAA">
                <w:rPr>
                  <w:sz w:val="26"/>
                  <w:szCs w:val="26"/>
                </w:rPr>
                <w:t>username</w:t>
              </w:r>
            </w:ins>
          </w:p>
        </w:tc>
        <w:tc>
          <w:tcPr>
            <w:tcW w:w="2610" w:type="dxa"/>
            <w:shd w:val="clear" w:color="auto" w:fill="auto"/>
            <w:noWrap/>
            <w:hideMark/>
            <w:tcPrChange w:id="93" w:author="Mai Dang Thi Ngoc (CN-AGILE PTCTQTNV)" w:date="2023-02-17T17:07:00Z">
              <w:tcPr>
                <w:tcW w:w="2520" w:type="dxa"/>
                <w:shd w:val="clear" w:color="auto" w:fill="auto"/>
                <w:noWrap/>
                <w:hideMark/>
              </w:tcPr>
            </w:tcPrChange>
          </w:tcPr>
          <w:p w14:paraId="012CAC32" w14:textId="77777777" w:rsidR="00BA6036" w:rsidRPr="00FD3F0C" w:rsidRDefault="00BA6036" w:rsidP="00CF004E">
            <w:pPr>
              <w:rPr>
                <w:ins w:id="94" w:author="Mai Dang Thi Ngoc (CN-AGILE PTCTQTNV)" w:date="2023-02-17T16:39:00Z"/>
                <w:rFonts w:eastAsia="Times New Roman"/>
                <w:color w:val="000000"/>
                <w:sz w:val="26"/>
                <w:szCs w:val="26"/>
              </w:rPr>
            </w:pPr>
            <w:ins w:id="95" w:author="Mai Dang Thi Ngoc (CN-AGILE PTCTQTNV)" w:date="2023-02-17T16:39:00Z">
              <w:r w:rsidRPr="00D00DAA">
                <w:rPr>
                  <w:sz w:val="26"/>
                  <w:szCs w:val="26"/>
                </w:rPr>
                <w:t>User tạo mã lỗi</w:t>
              </w:r>
            </w:ins>
          </w:p>
        </w:tc>
        <w:tc>
          <w:tcPr>
            <w:tcW w:w="2523" w:type="dxa"/>
            <w:tcPrChange w:id="96" w:author="Mai Dang Thi Ngoc (CN-AGILE PTCTQTNV)" w:date="2023-02-17T17:07:00Z">
              <w:tcPr>
                <w:tcW w:w="2520" w:type="dxa"/>
              </w:tcPr>
            </w:tcPrChange>
          </w:tcPr>
          <w:p w14:paraId="7A78BDA1" w14:textId="77777777" w:rsidR="00BA6036" w:rsidRPr="00D00DAA" w:rsidRDefault="00BA6036" w:rsidP="00CF004E">
            <w:pPr>
              <w:rPr>
                <w:ins w:id="97" w:author="Mai Dang Thi Ngoc (CN-AGILE PTCTQTNV)" w:date="2023-02-17T17:05:00Z"/>
                <w:sz w:val="26"/>
                <w:szCs w:val="26"/>
              </w:rPr>
            </w:pPr>
          </w:p>
        </w:tc>
      </w:tr>
      <w:tr w:rsidR="00BA6036" w:rsidRPr="00FD3F0C" w14:paraId="7CFA027C" w14:textId="050FB936" w:rsidTr="00BA6036">
        <w:trPr>
          <w:trHeight w:val="345"/>
          <w:ins w:id="98" w:author="Mai Dang Thi Ngoc (CN-AGILE PTCTQTNV)" w:date="2023-02-17T16:39:00Z"/>
          <w:trPrChange w:id="99" w:author="Mai Dang Thi Ngoc (CN-AGILE PTCTQTNV)" w:date="2023-02-17T17:07:00Z">
            <w:trPr>
              <w:trHeight w:val="345"/>
            </w:trPr>
          </w:trPrChange>
        </w:trPr>
        <w:tc>
          <w:tcPr>
            <w:tcW w:w="708" w:type="dxa"/>
            <w:shd w:val="clear" w:color="auto" w:fill="auto"/>
            <w:noWrap/>
            <w:vAlign w:val="bottom"/>
            <w:hideMark/>
            <w:tcPrChange w:id="100" w:author="Mai Dang Thi Ngoc (CN-AGILE PTCTQTNV)" w:date="2023-02-17T17:07:00Z">
              <w:tcPr>
                <w:tcW w:w="708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2E1D83BE" w14:textId="77777777" w:rsidR="00BA6036" w:rsidRPr="00FD3F0C" w:rsidRDefault="00BA6036" w:rsidP="00CF004E">
            <w:pPr>
              <w:jc w:val="right"/>
              <w:rPr>
                <w:ins w:id="101" w:author="Mai Dang Thi Ngoc (CN-AGILE PTCTQTNV)" w:date="2023-02-17T16:39:00Z"/>
                <w:rFonts w:eastAsia="Times New Roman"/>
                <w:color w:val="000000"/>
                <w:sz w:val="26"/>
                <w:szCs w:val="26"/>
              </w:rPr>
            </w:pPr>
            <w:ins w:id="102" w:author="Mai Dang Thi Ngoc (CN-AGILE PTCTQTNV)" w:date="2023-02-17T16:39:00Z">
              <w:r w:rsidRPr="00FD3F0C">
                <w:rPr>
                  <w:rFonts w:eastAsia="Times New Roman"/>
                  <w:color w:val="000000"/>
                  <w:sz w:val="26"/>
                  <w:szCs w:val="26"/>
                </w:rPr>
                <w:t>2</w:t>
              </w:r>
            </w:ins>
          </w:p>
        </w:tc>
        <w:tc>
          <w:tcPr>
            <w:tcW w:w="3067" w:type="dxa"/>
            <w:shd w:val="clear" w:color="auto" w:fill="auto"/>
            <w:noWrap/>
            <w:hideMark/>
            <w:tcPrChange w:id="103" w:author="Mai Dang Thi Ngoc (CN-AGILE PTCTQTNV)" w:date="2023-02-17T17:07:00Z">
              <w:tcPr>
                <w:tcW w:w="3067" w:type="dxa"/>
                <w:shd w:val="clear" w:color="auto" w:fill="auto"/>
                <w:noWrap/>
                <w:hideMark/>
              </w:tcPr>
            </w:tcPrChange>
          </w:tcPr>
          <w:p w14:paraId="7701842E" w14:textId="77777777" w:rsidR="00BA6036" w:rsidRPr="007055F8" w:rsidRDefault="00BA6036" w:rsidP="00CF004E">
            <w:pPr>
              <w:shd w:val="clear" w:color="auto" w:fill="FFFFFE"/>
              <w:spacing w:line="270" w:lineRule="atLeast"/>
              <w:rPr>
                <w:ins w:id="104" w:author="Mai Dang Thi Ngoc (CN-AGILE PTCTQTNV)" w:date="2023-02-17T16:56:00Z"/>
                <w:rFonts w:eastAsia="Times New Roman"/>
                <w:color w:val="000000"/>
                <w:sz w:val="26"/>
                <w:szCs w:val="26"/>
              </w:rPr>
            </w:pPr>
            <w:ins w:id="105" w:author="Mai Dang Thi Ngoc (CN-AGILE PTCTQTNV)" w:date="2023-02-17T16:56:00Z">
              <w:r w:rsidRPr="007055F8">
                <w:rPr>
                  <w:rFonts w:eastAsia="Times New Roman"/>
                  <w:color w:val="A31515"/>
                  <w:sz w:val="26"/>
                  <w:szCs w:val="26"/>
                </w:rPr>
                <w:t>cifNumber</w:t>
              </w:r>
            </w:ins>
          </w:p>
          <w:p w14:paraId="3D53CDBA" w14:textId="6C1183FD" w:rsidR="00BA6036" w:rsidRPr="00FD3F0C" w:rsidRDefault="00BA6036" w:rsidP="00CF004E">
            <w:pPr>
              <w:rPr>
                <w:ins w:id="106" w:author="Mai Dang Thi Ngoc (CN-AGILE PTCTQTNV)" w:date="2023-02-17T16:39:00Z"/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noWrap/>
            <w:hideMark/>
            <w:tcPrChange w:id="107" w:author="Mai Dang Thi Ngoc (CN-AGILE PTCTQTNV)" w:date="2023-02-17T17:07:00Z">
              <w:tcPr>
                <w:tcW w:w="2520" w:type="dxa"/>
                <w:shd w:val="clear" w:color="auto" w:fill="auto"/>
                <w:noWrap/>
                <w:hideMark/>
              </w:tcPr>
            </w:tcPrChange>
          </w:tcPr>
          <w:p w14:paraId="53083585" w14:textId="29CCD283" w:rsidR="00BA6036" w:rsidRPr="00FD3F0C" w:rsidRDefault="00BA6036" w:rsidP="00CF004E">
            <w:pPr>
              <w:rPr>
                <w:ins w:id="108" w:author="Mai Dang Thi Ngoc (CN-AGILE PTCTQTNV)" w:date="2023-02-17T16:39:00Z"/>
                <w:rFonts w:eastAsia="Times New Roman"/>
                <w:color w:val="000000"/>
                <w:sz w:val="26"/>
                <w:szCs w:val="26"/>
              </w:rPr>
            </w:pPr>
            <w:ins w:id="109" w:author="Mai Dang Thi Ngoc (CN-AGILE PTCTQTNV)" w:date="2023-02-17T16:57:00Z">
              <w:r w:rsidRPr="007055F8">
                <w:t>Số CIF</w:t>
              </w:r>
            </w:ins>
          </w:p>
        </w:tc>
        <w:tc>
          <w:tcPr>
            <w:tcW w:w="2523" w:type="dxa"/>
            <w:tcPrChange w:id="110" w:author="Mai Dang Thi Ngoc (CN-AGILE PTCTQTNV)" w:date="2023-02-17T17:07:00Z">
              <w:tcPr>
                <w:tcW w:w="2520" w:type="dxa"/>
              </w:tcPr>
            </w:tcPrChange>
          </w:tcPr>
          <w:p w14:paraId="4740F980" w14:textId="2CE33956" w:rsidR="00BA6036" w:rsidRPr="007055F8" w:rsidRDefault="00BA6036" w:rsidP="00CF004E">
            <w:pPr>
              <w:rPr>
                <w:ins w:id="111" w:author="Mai Dang Thi Ngoc (CN-AGILE PTCTQTNV)" w:date="2023-02-17T17:05:00Z"/>
              </w:rPr>
            </w:pPr>
            <w:ins w:id="112" w:author="Mai Dang Thi Ngoc (CN-AGILE PTCTQTNV)" w:date="2023-02-17T17:06:00Z">
              <w:r>
                <w:t>Thông tin Customer</w:t>
              </w:r>
            </w:ins>
          </w:p>
        </w:tc>
      </w:tr>
      <w:tr w:rsidR="00BA6036" w:rsidRPr="00FD3F0C" w14:paraId="5B806A67" w14:textId="22B075C6" w:rsidTr="00BA6036">
        <w:trPr>
          <w:trHeight w:val="345"/>
          <w:ins w:id="113" w:author="Mai Dang Thi Ngoc (CN-AGILE PTCTQTNV)" w:date="2023-02-17T16:39:00Z"/>
          <w:trPrChange w:id="114" w:author="Mai Dang Thi Ngoc (CN-AGILE PTCTQTNV)" w:date="2023-02-17T17:07:00Z">
            <w:trPr>
              <w:trHeight w:val="345"/>
            </w:trPr>
          </w:trPrChange>
        </w:trPr>
        <w:tc>
          <w:tcPr>
            <w:tcW w:w="708" w:type="dxa"/>
            <w:shd w:val="clear" w:color="auto" w:fill="auto"/>
            <w:noWrap/>
            <w:vAlign w:val="bottom"/>
            <w:hideMark/>
            <w:tcPrChange w:id="115" w:author="Mai Dang Thi Ngoc (CN-AGILE PTCTQTNV)" w:date="2023-02-17T17:07:00Z">
              <w:tcPr>
                <w:tcW w:w="708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1E3E40B7" w14:textId="77777777" w:rsidR="00BA6036" w:rsidRPr="00FD3F0C" w:rsidRDefault="00BA6036" w:rsidP="00CF004E">
            <w:pPr>
              <w:jc w:val="right"/>
              <w:rPr>
                <w:ins w:id="116" w:author="Mai Dang Thi Ngoc (CN-AGILE PTCTQTNV)" w:date="2023-02-17T16:39:00Z"/>
                <w:rFonts w:eastAsia="Times New Roman"/>
                <w:color w:val="000000"/>
                <w:sz w:val="26"/>
                <w:szCs w:val="26"/>
              </w:rPr>
            </w:pPr>
            <w:ins w:id="117" w:author="Mai Dang Thi Ngoc (CN-AGILE PTCTQTNV)" w:date="2023-02-17T16:39:00Z">
              <w:r w:rsidRPr="00FD3F0C">
                <w:rPr>
                  <w:rFonts w:eastAsia="Times New Roman"/>
                  <w:color w:val="000000"/>
                  <w:sz w:val="26"/>
                  <w:szCs w:val="26"/>
                </w:rPr>
                <w:t>3</w:t>
              </w:r>
            </w:ins>
          </w:p>
        </w:tc>
        <w:tc>
          <w:tcPr>
            <w:tcW w:w="3067" w:type="dxa"/>
            <w:shd w:val="clear" w:color="auto" w:fill="auto"/>
            <w:noWrap/>
            <w:hideMark/>
            <w:tcPrChange w:id="118" w:author="Mai Dang Thi Ngoc (CN-AGILE PTCTQTNV)" w:date="2023-02-17T17:07:00Z">
              <w:tcPr>
                <w:tcW w:w="3067" w:type="dxa"/>
                <w:shd w:val="clear" w:color="auto" w:fill="auto"/>
                <w:noWrap/>
                <w:hideMark/>
              </w:tcPr>
            </w:tcPrChange>
          </w:tcPr>
          <w:p w14:paraId="55457516" w14:textId="713F4B3C" w:rsidR="00BA6036" w:rsidRPr="00FD3F0C" w:rsidRDefault="00BA6036" w:rsidP="00CF004E">
            <w:pPr>
              <w:rPr>
                <w:ins w:id="119" w:author="Mai Dang Thi Ngoc (CN-AGILE PTCTQTNV)" w:date="2023-02-17T16:39:00Z"/>
                <w:rFonts w:eastAsia="Times New Roman"/>
                <w:color w:val="000000"/>
                <w:sz w:val="26"/>
                <w:szCs w:val="26"/>
              </w:rPr>
            </w:pPr>
            <w:ins w:id="120" w:author="Mai Dang Thi Ngoc (CN-AGILE PTCTQTNV)" w:date="2023-02-17T16:56:00Z">
              <w:r>
                <w:t>nameUd</w:t>
              </w:r>
            </w:ins>
          </w:p>
        </w:tc>
        <w:tc>
          <w:tcPr>
            <w:tcW w:w="2610" w:type="dxa"/>
            <w:shd w:val="clear" w:color="auto" w:fill="auto"/>
            <w:noWrap/>
            <w:hideMark/>
            <w:tcPrChange w:id="121" w:author="Mai Dang Thi Ngoc (CN-AGILE PTCTQTNV)" w:date="2023-02-17T17:07:00Z">
              <w:tcPr>
                <w:tcW w:w="2520" w:type="dxa"/>
                <w:shd w:val="clear" w:color="auto" w:fill="auto"/>
                <w:noWrap/>
                <w:hideMark/>
              </w:tcPr>
            </w:tcPrChange>
          </w:tcPr>
          <w:p w14:paraId="64A9A734" w14:textId="547D7EA3" w:rsidR="00BA6036" w:rsidRPr="00FD3F0C" w:rsidRDefault="00BA6036" w:rsidP="00CF004E">
            <w:pPr>
              <w:rPr>
                <w:ins w:id="122" w:author="Mai Dang Thi Ngoc (CN-AGILE PTCTQTNV)" w:date="2023-02-17T16:39:00Z"/>
                <w:rFonts w:eastAsia="Times New Roman"/>
                <w:color w:val="000000"/>
                <w:sz w:val="26"/>
                <w:szCs w:val="26"/>
              </w:rPr>
            </w:pPr>
            <w:ins w:id="123" w:author="Mai Dang Thi Ngoc (CN-AGILE PTCTQTNV)" w:date="2023-02-17T16:57:00Z">
              <w:r w:rsidRPr="007055F8">
                <w:rPr>
                  <w:lang w:val="en-GB"/>
                </w:rPr>
                <w:t>Tên khách hàng</w:t>
              </w:r>
            </w:ins>
          </w:p>
        </w:tc>
        <w:tc>
          <w:tcPr>
            <w:tcW w:w="2523" w:type="dxa"/>
            <w:tcPrChange w:id="124" w:author="Mai Dang Thi Ngoc (CN-AGILE PTCTQTNV)" w:date="2023-02-17T17:07:00Z">
              <w:tcPr>
                <w:tcW w:w="2520" w:type="dxa"/>
              </w:tcPr>
            </w:tcPrChange>
          </w:tcPr>
          <w:p w14:paraId="66A2F156" w14:textId="17425A9B" w:rsidR="00BA6036" w:rsidRPr="007055F8" w:rsidRDefault="00BA6036" w:rsidP="00CF004E">
            <w:pPr>
              <w:rPr>
                <w:ins w:id="125" w:author="Mai Dang Thi Ngoc (CN-AGILE PTCTQTNV)" w:date="2023-02-17T17:05:00Z"/>
                <w:lang w:val="en-GB"/>
              </w:rPr>
            </w:pPr>
            <w:ins w:id="126" w:author="Mai Dang Thi Ngoc (CN-AGILE PTCTQTNV)" w:date="2023-02-17T17:06:00Z">
              <w:r>
                <w:t>Thông tin Customer</w:t>
              </w:r>
            </w:ins>
          </w:p>
        </w:tc>
      </w:tr>
      <w:tr w:rsidR="00BA6036" w:rsidRPr="00FD3F0C" w14:paraId="08B522BB" w14:textId="14116A3A" w:rsidTr="00BA6036">
        <w:trPr>
          <w:trHeight w:val="345"/>
          <w:ins w:id="127" w:author="Mai Dang Thi Ngoc (CN-AGILE PTCTQTNV)" w:date="2023-02-17T16:39:00Z"/>
          <w:trPrChange w:id="128" w:author="Mai Dang Thi Ngoc (CN-AGILE PTCTQTNV)" w:date="2023-02-17T17:07:00Z">
            <w:trPr>
              <w:trHeight w:val="345"/>
            </w:trPr>
          </w:trPrChange>
        </w:trPr>
        <w:tc>
          <w:tcPr>
            <w:tcW w:w="708" w:type="dxa"/>
            <w:shd w:val="clear" w:color="auto" w:fill="auto"/>
            <w:noWrap/>
            <w:vAlign w:val="bottom"/>
            <w:hideMark/>
            <w:tcPrChange w:id="129" w:author="Mai Dang Thi Ngoc (CN-AGILE PTCTQTNV)" w:date="2023-02-17T17:07:00Z">
              <w:tcPr>
                <w:tcW w:w="708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687EDC90" w14:textId="77777777" w:rsidR="00BA6036" w:rsidRPr="00FD3F0C" w:rsidRDefault="00BA6036" w:rsidP="00CF004E">
            <w:pPr>
              <w:jc w:val="right"/>
              <w:rPr>
                <w:ins w:id="130" w:author="Mai Dang Thi Ngoc (CN-AGILE PTCTQTNV)" w:date="2023-02-17T16:39:00Z"/>
                <w:rFonts w:eastAsia="Times New Roman"/>
                <w:color w:val="000000"/>
                <w:sz w:val="26"/>
                <w:szCs w:val="26"/>
              </w:rPr>
            </w:pPr>
            <w:ins w:id="131" w:author="Mai Dang Thi Ngoc (CN-AGILE PTCTQTNV)" w:date="2023-02-17T16:39:00Z">
              <w:r w:rsidRPr="00FD3F0C">
                <w:rPr>
                  <w:rFonts w:eastAsia="Times New Roman"/>
                  <w:color w:val="000000"/>
                  <w:sz w:val="26"/>
                  <w:szCs w:val="26"/>
                </w:rPr>
                <w:t>4</w:t>
              </w:r>
            </w:ins>
          </w:p>
        </w:tc>
        <w:tc>
          <w:tcPr>
            <w:tcW w:w="3067" w:type="dxa"/>
            <w:shd w:val="clear" w:color="auto" w:fill="auto"/>
            <w:noWrap/>
            <w:hideMark/>
            <w:tcPrChange w:id="132" w:author="Mai Dang Thi Ngoc (CN-AGILE PTCTQTNV)" w:date="2023-02-17T17:07:00Z">
              <w:tcPr>
                <w:tcW w:w="3067" w:type="dxa"/>
                <w:shd w:val="clear" w:color="auto" w:fill="auto"/>
                <w:noWrap/>
                <w:hideMark/>
              </w:tcPr>
            </w:tcPrChange>
          </w:tcPr>
          <w:p w14:paraId="65E076C6" w14:textId="4BAA4A8B" w:rsidR="00BA6036" w:rsidRPr="00FD3F0C" w:rsidRDefault="00BA6036" w:rsidP="00CF004E">
            <w:pPr>
              <w:rPr>
                <w:ins w:id="133" w:author="Mai Dang Thi Ngoc (CN-AGILE PTCTQTNV)" w:date="2023-02-17T16:39:00Z"/>
                <w:rFonts w:eastAsia="Times New Roman"/>
                <w:color w:val="000000"/>
                <w:sz w:val="26"/>
                <w:szCs w:val="26"/>
              </w:rPr>
            </w:pPr>
            <w:ins w:id="134" w:author="Mai Dang Thi Ngoc (CN-AGILE PTCTQTNV)" w:date="2023-02-17T16:56:00Z">
              <w:r w:rsidRPr="007055F8">
                <w:t>emailUd</w:t>
              </w:r>
            </w:ins>
          </w:p>
        </w:tc>
        <w:tc>
          <w:tcPr>
            <w:tcW w:w="2610" w:type="dxa"/>
            <w:shd w:val="clear" w:color="auto" w:fill="auto"/>
            <w:noWrap/>
            <w:hideMark/>
            <w:tcPrChange w:id="135" w:author="Mai Dang Thi Ngoc (CN-AGILE PTCTQTNV)" w:date="2023-02-17T17:07:00Z">
              <w:tcPr>
                <w:tcW w:w="2520" w:type="dxa"/>
                <w:shd w:val="clear" w:color="auto" w:fill="auto"/>
                <w:noWrap/>
                <w:hideMark/>
              </w:tcPr>
            </w:tcPrChange>
          </w:tcPr>
          <w:p w14:paraId="6F396A6F" w14:textId="018BC2EA" w:rsidR="00BA6036" w:rsidRPr="00FD3F0C" w:rsidRDefault="00BA6036" w:rsidP="00CF004E">
            <w:pPr>
              <w:rPr>
                <w:ins w:id="136" w:author="Mai Dang Thi Ngoc (CN-AGILE PTCTQTNV)" w:date="2023-02-17T16:39:00Z"/>
                <w:rFonts w:eastAsia="Times New Roman"/>
                <w:color w:val="000000"/>
                <w:sz w:val="26"/>
                <w:szCs w:val="26"/>
              </w:rPr>
            </w:pPr>
            <w:ins w:id="137" w:author="Mai Dang Thi Ngoc (CN-AGILE PTCTQTNV)" w:date="2023-02-17T16:57:00Z">
              <w:r w:rsidRPr="00612426">
                <w:t>Email khách hàng</w:t>
              </w:r>
            </w:ins>
          </w:p>
        </w:tc>
        <w:tc>
          <w:tcPr>
            <w:tcW w:w="2523" w:type="dxa"/>
            <w:tcPrChange w:id="138" w:author="Mai Dang Thi Ngoc (CN-AGILE PTCTQTNV)" w:date="2023-02-17T17:07:00Z">
              <w:tcPr>
                <w:tcW w:w="2520" w:type="dxa"/>
              </w:tcPr>
            </w:tcPrChange>
          </w:tcPr>
          <w:p w14:paraId="7B2501D1" w14:textId="679AAD58" w:rsidR="00BA6036" w:rsidRPr="00612426" w:rsidRDefault="00BA6036" w:rsidP="00CF004E">
            <w:pPr>
              <w:rPr>
                <w:ins w:id="139" w:author="Mai Dang Thi Ngoc (CN-AGILE PTCTQTNV)" w:date="2023-02-17T17:05:00Z"/>
              </w:rPr>
            </w:pPr>
            <w:ins w:id="140" w:author="Mai Dang Thi Ngoc (CN-AGILE PTCTQTNV)" w:date="2023-02-17T17:06:00Z">
              <w:r>
                <w:t>Thông tin Customer</w:t>
              </w:r>
            </w:ins>
          </w:p>
        </w:tc>
      </w:tr>
      <w:tr w:rsidR="00BA6036" w:rsidRPr="00FD3F0C" w14:paraId="7E819155" w14:textId="55C3AB75" w:rsidTr="00BA6036">
        <w:trPr>
          <w:trHeight w:val="593"/>
          <w:ins w:id="141" w:author="Mai Dang Thi Ngoc (CN-AGILE PTCTQTNV)" w:date="2023-02-17T16:39:00Z"/>
          <w:trPrChange w:id="142" w:author="Mai Dang Thi Ngoc (CN-AGILE PTCTQTNV)" w:date="2023-02-17T17:07:00Z">
            <w:trPr>
              <w:trHeight w:val="345"/>
            </w:trPr>
          </w:trPrChange>
        </w:trPr>
        <w:tc>
          <w:tcPr>
            <w:tcW w:w="708" w:type="dxa"/>
            <w:shd w:val="clear" w:color="auto" w:fill="auto"/>
            <w:noWrap/>
            <w:vAlign w:val="bottom"/>
            <w:hideMark/>
            <w:tcPrChange w:id="143" w:author="Mai Dang Thi Ngoc (CN-AGILE PTCTQTNV)" w:date="2023-02-17T17:07:00Z">
              <w:tcPr>
                <w:tcW w:w="708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280223E5" w14:textId="77777777" w:rsidR="00BA6036" w:rsidRPr="00FD3F0C" w:rsidRDefault="00BA6036" w:rsidP="00CF004E">
            <w:pPr>
              <w:jc w:val="right"/>
              <w:rPr>
                <w:ins w:id="144" w:author="Mai Dang Thi Ngoc (CN-AGILE PTCTQTNV)" w:date="2023-02-17T16:39:00Z"/>
                <w:rFonts w:eastAsia="Times New Roman"/>
                <w:color w:val="000000"/>
                <w:sz w:val="26"/>
                <w:szCs w:val="26"/>
              </w:rPr>
            </w:pPr>
            <w:ins w:id="145" w:author="Mai Dang Thi Ngoc (CN-AGILE PTCTQTNV)" w:date="2023-02-17T16:39:00Z">
              <w:r>
                <w:rPr>
                  <w:rFonts w:eastAsia="Times New Roman"/>
                  <w:color w:val="000000"/>
                  <w:sz w:val="26"/>
                  <w:szCs w:val="26"/>
                </w:rPr>
                <w:t>5</w:t>
              </w:r>
            </w:ins>
          </w:p>
        </w:tc>
        <w:tc>
          <w:tcPr>
            <w:tcW w:w="3067" w:type="dxa"/>
            <w:shd w:val="clear" w:color="auto" w:fill="auto"/>
            <w:noWrap/>
            <w:hideMark/>
            <w:tcPrChange w:id="146" w:author="Mai Dang Thi Ngoc (CN-AGILE PTCTQTNV)" w:date="2023-02-17T17:07:00Z">
              <w:tcPr>
                <w:tcW w:w="3067" w:type="dxa"/>
                <w:shd w:val="clear" w:color="auto" w:fill="auto"/>
                <w:noWrap/>
                <w:hideMark/>
              </w:tcPr>
            </w:tcPrChange>
          </w:tcPr>
          <w:p w14:paraId="7527D85D" w14:textId="4D71A58F" w:rsidR="00BA6036" w:rsidRPr="00FD3F0C" w:rsidRDefault="00BA6036" w:rsidP="00CF004E">
            <w:pPr>
              <w:rPr>
                <w:ins w:id="147" w:author="Mai Dang Thi Ngoc (CN-AGILE PTCTQTNV)" w:date="2023-02-17T16:39:00Z"/>
                <w:rFonts w:eastAsia="Times New Roman"/>
                <w:color w:val="000000"/>
                <w:sz w:val="26"/>
                <w:szCs w:val="26"/>
              </w:rPr>
            </w:pPr>
            <w:ins w:id="148" w:author="Mai Dang Thi Ngoc (CN-AGILE PTCTQTNV)" w:date="2023-02-17T16:56:00Z">
              <w:r w:rsidRPr="007055F8">
                <w:t xml:space="preserve"> phoneUd</w:t>
              </w:r>
            </w:ins>
          </w:p>
        </w:tc>
        <w:tc>
          <w:tcPr>
            <w:tcW w:w="2610" w:type="dxa"/>
            <w:shd w:val="clear" w:color="auto" w:fill="auto"/>
            <w:noWrap/>
            <w:hideMark/>
            <w:tcPrChange w:id="149" w:author="Mai Dang Thi Ngoc (CN-AGILE PTCTQTNV)" w:date="2023-02-17T17:07:00Z">
              <w:tcPr>
                <w:tcW w:w="2520" w:type="dxa"/>
                <w:shd w:val="clear" w:color="auto" w:fill="auto"/>
                <w:noWrap/>
                <w:hideMark/>
              </w:tcPr>
            </w:tcPrChange>
          </w:tcPr>
          <w:p w14:paraId="14A44F44" w14:textId="33D20061" w:rsidR="00BA6036" w:rsidRPr="00FD3F0C" w:rsidRDefault="00BA6036" w:rsidP="00CF004E">
            <w:pPr>
              <w:rPr>
                <w:ins w:id="150" w:author="Mai Dang Thi Ngoc (CN-AGILE PTCTQTNV)" w:date="2023-02-17T16:39:00Z"/>
                <w:rFonts w:eastAsia="Times New Roman"/>
                <w:color w:val="000000"/>
                <w:sz w:val="26"/>
                <w:szCs w:val="26"/>
              </w:rPr>
            </w:pPr>
            <w:ins w:id="151" w:author="Mai Dang Thi Ngoc (CN-AGILE PTCTQTNV)" w:date="2023-02-17T16:57:00Z">
              <w:r w:rsidRPr="007055F8">
                <w:t>Số điện thoại</w:t>
              </w:r>
            </w:ins>
          </w:p>
        </w:tc>
        <w:tc>
          <w:tcPr>
            <w:tcW w:w="2523" w:type="dxa"/>
            <w:tcPrChange w:id="152" w:author="Mai Dang Thi Ngoc (CN-AGILE PTCTQTNV)" w:date="2023-02-17T17:07:00Z">
              <w:tcPr>
                <w:tcW w:w="2520" w:type="dxa"/>
              </w:tcPr>
            </w:tcPrChange>
          </w:tcPr>
          <w:p w14:paraId="4E957D25" w14:textId="33F8FC49" w:rsidR="00BA6036" w:rsidRPr="007055F8" w:rsidRDefault="00BA6036" w:rsidP="00CF004E">
            <w:pPr>
              <w:rPr>
                <w:ins w:id="153" w:author="Mai Dang Thi Ngoc (CN-AGILE PTCTQTNV)" w:date="2023-02-17T17:05:00Z"/>
              </w:rPr>
            </w:pPr>
            <w:ins w:id="154" w:author="Mai Dang Thi Ngoc (CN-AGILE PTCTQTNV)" w:date="2023-02-17T17:06:00Z">
              <w:r>
                <w:t>Thông tin Customer</w:t>
              </w:r>
            </w:ins>
          </w:p>
        </w:tc>
      </w:tr>
      <w:tr w:rsidR="00BA6036" w:rsidRPr="00FD3F0C" w14:paraId="53B29E9F" w14:textId="57EEE5E2" w:rsidTr="00BA6036">
        <w:trPr>
          <w:trHeight w:val="345"/>
          <w:ins w:id="155" w:author="Mai Dang Thi Ngoc (CN-AGILE PTCTQTNV)" w:date="2023-02-17T16:39:00Z"/>
          <w:trPrChange w:id="156" w:author="Mai Dang Thi Ngoc (CN-AGILE PTCTQTNV)" w:date="2023-02-17T17:07:00Z">
            <w:trPr>
              <w:trHeight w:val="345"/>
            </w:trPr>
          </w:trPrChange>
        </w:trPr>
        <w:tc>
          <w:tcPr>
            <w:tcW w:w="708" w:type="dxa"/>
            <w:shd w:val="clear" w:color="auto" w:fill="auto"/>
            <w:noWrap/>
            <w:vAlign w:val="bottom"/>
            <w:hideMark/>
            <w:tcPrChange w:id="157" w:author="Mai Dang Thi Ngoc (CN-AGILE PTCTQTNV)" w:date="2023-02-17T17:07:00Z">
              <w:tcPr>
                <w:tcW w:w="708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4BB15B78" w14:textId="77777777" w:rsidR="00BA6036" w:rsidRPr="00FD3F0C" w:rsidRDefault="00BA6036" w:rsidP="00CF004E">
            <w:pPr>
              <w:jc w:val="right"/>
              <w:rPr>
                <w:ins w:id="158" w:author="Mai Dang Thi Ngoc (CN-AGILE PTCTQTNV)" w:date="2023-02-17T16:39:00Z"/>
                <w:rFonts w:eastAsia="Times New Roman"/>
                <w:color w:val="000000"/>
                <w:sz w:val="26"/>
                <w:szCs w:val="26"/>
              </w:rPr>
            </w:pPr>
            <w:ins w:id="159" w:author="Mai Dang Thi Ngoc (CN-AGILE PTCTQTNV)" w:date="2023-02-17T16:39:00Z">
              <w:r>
                <w:rPr>
                  <w:rFonts w:eastAsia="Times New Roman"/>
                  <w:color w:val="000000"/>
                  <w:sz w:val="26"/>
                  <w:szCs w:val="26"/>
                </w:rPr>
                <w:t>6</w:t>
              </w:r>
            </w:ins>
          </w:p>
        </w:tc>
        <w:tc>
          <w:tcPr>
            <w:tcW w:w="3067" w:type="dxa"/>
            <w:shd w:val="clear" w:color="auto" w:fill="auto"/>
            <w:noWrap/>
            <w:hideMark/>
            <w:tcPrChange w:id="160" w:author="Mai Dang Thi Ngoc (CN-AGILE PTCTQTNV)" w:date="2023-02-17T17:07:00Z">
              <w:tcPr>
                <w:tcW w:w="3067" w:type="dxa"/>
                <w:shd w:val="clear" w:color="auto" w:fill="auto"/>
                <w:noWrap/>
                <w:hideMark/>
              </w:tcPr>
            </w:tcPrChange>
          </w:tcPr>
          <w:p w14:paraId="6E0EF284" w14:textId="6039AC44" w:rsidR="00BA6036" w:rsidRPr="00FD3F0C" w:rsidRDefault="00BA6036" w:rsidP="00CF004E">
            <w:pPr>
              <w:rPr>
                <w:ins w:id="161" w:author="Mai Dang Thi Ngoc (CN-AGILE PTCTQTNV)" w:date="2023-02-17T16:39:00Z"/>
                <w:rFonts w:eastAsia="Times New Roman"/>
                <w:color w:val="000000"/>
                <w:sz w:val="26"/>
                <w:szCs w:val="26"/>
              </w:rPr>
            </w:pPr>
            <w:ins w:id="162" w:author="Mai Dang Thi Ngoc (CN-AGILE PTCTQTNV)" w:date="2023-02-17T16:56:00Z">
              <w:r>
                <w:t>status</w:t>
              </w:r>
            </w:ins>
          </w:p>
        </w:tc>
        <w:tc>
          <w:tcPr>
            <w:tcW w:w="2610" w:type="dxa"/>
            <w:shd w:val="clear" w:color="auto" w:fill="auto"/>
            <w:noWrap/>
            <w:hideMark/>
            <w:tcPrChange w:id="163" w:author="Mai Dang Thi Ngoc (CN-AGILE PTCTQTNV)" w:date="2023-02-17T17:07:00Z">
              <w:tcPr>
                <w:tcW w:w="2520" w:type="dxa"/>
                <w:shd w:val="clear" w:color="auto" w:fill="auto"/>
                <w:noWrap/>
                <w:hideMark/>
              </w:tcPr>
            </w:tcPrChange>
          </w:tcPr>
          <w:p w14:paraId="4E7AAFAF" w14:textId="1272696B" w:rsidR="00BA6036" w:rsidRPr="00FD3F0C" w:rsidRDefault="00BA6036" w:rsidP="00CF004E">
            <w:pPr>
              <w:rPr>
                <w:ins w:id="164" w:author="Mai Dang Thi Ngoc (CN-AGILE PTCTQTNV)" w:date="2023-02-17T16:39:00Z"/>
                <w:rFonts w:eastAsia="Times New Roman"/>
                <w:color w:val="000000"/>
                <w:sz w:val="26"/>
                <w:szCs w:val="26"/>
              </w:rPr>
            </w:pPr>
            <w:ins w:id="165" w:author="Mai Dang Thi Ngoc (CN-AGILE PTCTQTNV)" w:date="2023-02-17T17:03:00Z">
              <w:r>
                <w:rPr>
                  <w:rFonts w:eastAsia="Times New Roman"/>
                  <w:color w:val="000000"/>
                  <w:sz w:val="26"/>
                  <w:szCs w:val="26"/>
                </w:rPr>
                <w:t>Trạng thái KH</w:t>
              </w:r>
            </w:ins>
          </w:p>
        </w:tc>
        <w:tc>
          <w:tcPr>
            <w:tcW w:w="2523" w:type="dxa"/>
            <w:tcPrChange w:id="166" w:author="Mai Dang Thi Ngoc (CN-AGILE PTCTQTNV)" w:date="2023-02-17T17:07:00Z">
              <w:tcPr>
                <w:tcW w:w="2520" w:type="dxa"/>
              </w:tcPr>
            </w:tcPrChange>
          </w:tcPr>
          <w:p w14:paraId="02F5E918" w14:textId="5132E6A8" w:rsidR="00BA6036" w:rsidRDefault="00BA6036" w:rsidP="00CF004E">
            <w:pPr>
              <w:rPr>
                <w:ins w:id="167" w:author="Mai Dang Thi Ngoc (CN-AGILE PTCTQTNV)" w:date="2023-02-17T17:05:00Z"/>
                <w:rFonts w:eastAsia="Times New Roman"/>
                <w:color w:val="000000"/>
                <w:sz w:val="26"/>
                <w:szCs w:val="26"/>
              </w:rPr>
            </w:pPr>
            <w:ins w:id="168" w:author="Mai Dang Thi Ngoc (CN-AGILE PTCTQTNV)" w:date="2023-02-17T17:06:00Z">
              <w:r>
                <w:t>Thông tin Customer</w:t>
              </w:r>
            </w:ins>
          </w:p>
        </w:tc>
      </w:tr>
      <w:tr w:rsidR="00BA6036" w:rsidRPr="00FD3F0C" w14:paraId="170B52DD" w14:textId="2EFBF6F7" w:rsidTr="00BA6036">
        <w:trPr>
          <w:trHeight w:val="345"/>
          <w:ins w:id="169" w:author="Mai Dang Thi Ngoc (CN-AGILE PTCTQTNV)" w:date="2023-02-17T16:39:00Z"/>
          <w:trPrChange w:id="170" w:author="Mai Dang Thi Ngoc (CN-AGILE PTCTQTNV)" w:date="2023-02-17T17:07:00Z">
            <w:trPr>
              <w:trHeight w:val="345"/>
            </w:trPr>
          </w:trPrChange>
        </w:trPr>
        <w:tc>
          <w:tcPr>
            <w:tcW w:w="708" w:type="dxa"/>
            <w:shd w:val="clear" w:color="auto" w:fill="auto"/>
            <w:noWrap/>
            <w:vAlign w:val="bottom"/>
            <w:hideMark/>
            <w:tcPrChange w:id="171" w:author="Mai Dang Thi Ngoc (CN-AGILE PTCTQTNV)" w:date="2023-02-17T17:07:00Z">
              <w:tcPr>
                <w:tcW w:w="708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067C0FA2" w14:textId="77777777" w:rsidR="00BA6036" w:rsidRPr="00FD3F0C" w:rsidRDefault="00BA6036" w:rsidP="00CF004E">
            <w:pPr>
              <w:jc w:val="right"/>
              <w:rPr>
                <w:ins w:id="172" w:author="Mai Dang Thi Ngoc (CN-AGILE PTCTQTNV)" w:date="2023-02-17T16:39:00Z"/>
                <w:rFonts w:eastAsia="Times New Roman"/>
                <w:color w:val="000000"/>
                <w:sz w:val="26"/>
                <w:szCs w:val="26"/>
              </w:rPr>
            </w:pPr>
            <w:ins w:id="173" w:author="Mai Dang Thi Ngoc (CN-AGILE PTCTQTNV)" w:date="2023-02-17T16:39:00Z">
              <w:r>
                <w:rPr>
                  <w:rFonts w:eastAsia="Times New Roman"/>
                  <w:color w:val="000000"/>
                  <w:sz w:val="26"/>
                  <w:szCs w:val="26"/>
                </w:rPr>
                <w:t>7</w:t>
              </w:r>
            </w:ins>
          </w:p>
        </w:tc>
        <w:tc>
          <w:tcPr>
            <w:tcW w:w="3067" w:type="dxa"/>
            <w:shd w:val="clear" w:color="auto" w:fill="auto"/>
            <w:noWrap/>
            <w:hideMark/>
            <w:tcPrChange w:id="174" w:author="Mai Dang Thi Ngoc (CN-AGILE PTCTQTNV)" w:date="2023-02-17T17:07:00Z">
              <w:tcPr>
                <w:tcW w:w="3067" w:type="dxa"/>
                <w:shd w:val="clear" w:color="auto" w:fill="auto"/>
                <w:noWrap/>
                <w:hideMark/>
              </w:tcPr>
            </w:tcPrChange>
          </w:tcPr>
          <w:p w14:paraId="60707378" w14:textId="53C76E17" w:rsidR="00BA6036" w:rsidRPr="00FD3F0C" w:rsidRDefault="00BA6036" w:rsidP="00CF004E">
            <w:pPr>
              <w:rPr>
                <w:ins w:id="175" w:author="Mai Dang Thi Ngoc (CN-AGILE PTCTQTNV)" w:date="2023-02-17T16:39:00Z"/>
                <w:rFonts w:eastAsia="Times New Roman"/>
                <w:color w:val="000000"/>
                <w:sz w:val="26"/>
                <w:szCs w:val="26"/>
              </w:rPr>
            </w:pPr>
            <w:ins w:id="176" w:author="Mai Dang Thi Ngoc (CN-AGILE PTCTQTNV)" w:date="2023-02-17T16:56:00Z">
              <w:r>
                <w:t>specialBankChild</w:t>
              </w:r>
            </w:ins>
          </w:p>
        </w:tc>
        <w:tc>
          <w:tcPr>
            <w:tcW w:w="2610" w:type="dxa"/>
            <w:shd w:val="clear" w:color="auto" w:fill="auto"/>
            <w:noWrap/>
            <w:hideMark/>
            <w:tcPrChange w:id="177" w:author="Mai Dang Thi Ngoc (CN-AGILE PTCTQTNV)" w:date="2023-02-17T17:07:00Z">
              <w:tcPr>
                <w:tcW w:w="2520" w:type="dxa"/>
                <w:shd w:val="clear" w:color="auto" w:fill="auto"/>
                <w:noWrap/>
                <w:hideMark/>
              </w:tcPr>
            </w:tcPrChange>
          </w:tcPr>
          <w:p w14:paraId="550AB695" w14:textId="4105936D" w:rsidR="00BA6036" w:rsidRPr="00FD3F0C" w:rsidRDefault="00BA6036" w:rsidP="00CF004E">
            <w:pPr>
              <w:rPr>
                <w:ins w:id="178" w:author="Mai Dang Thi Ngoc (CN-AGILE PTCTQTNV)" w:date="2023-02-17T16:39:00Z"/>
                <w:rFonts w:eastAsia="Times New Roman"/>
                <w:color w:val="000000"/>
                <w:sz w:val="26"/>
                <w:szCs w:val="26"/>
              </w:rPr>
            </w:pPr>
            <w:ins w:id="179" w:author="Mai Dang Thi Ngoc (CN-AGILE PTCTQTNV)" w:date="2023-02-17T16:59:00Z">
              <w:r>
                <w:t>P</w:t>
              </w:r>
            </w:ins>
            <w:ins w:id="180" w:author="Mai Dang Thi Ngoc (CN-AGILE PTCTQTNV)" w:date="2023-02-17T16:58:00Z">
              <w:r w:rsidRPr="007055F8">
                <w:t>hân hệ</w:t>
              </w:r>
            </w:ins>
            <w:ins w:id="181" w:author="Mai Dang Thi Ngoc (CN-AGILE PTCTQTNV)" w:date="2023-02-17T17:04:00Z">
              <w:r>
                <w:t xml:space="preserve"> (NHCD)</w:t>
              </w:r>
            </w:ins>
          </w:p>
        </w:tc>
        <w:tc>
          <w:tcPr>
            <w:tcW w:w="2523" w:type="dxa"/>
            <w:tcPrChange w:id="182" w:author="Mai Dang Thi Ngoc (CN-AGILE PTCTQTNV)" w:date="2023-02-17T17:07:00Z">
              <w:tcPr>
                <w:tcW w:w="2520" w:type="dxa"/>
              </w:tcPr>
            </w:tcPrChange>
          </w:tcPr>
          <w:p w14:paraId="133E32E2" w14:textId="28C7AC06" w:rsidR="00BA6036" w:rsidRDefault="00BA6036" w:rsidP="00CF004E">
            <w:pPr>
              <w:rPr>
                <w:ins w:id="183" w:author="Mai Dang Thi Ngoc (CN-AGILE PTCTQTNV)" w:date="2023-02-17T17:05:00Z"/>
              </w:rPr>
            </w:pPr>
            <w:ins w:id="184" w:author="Mai Dang Thi Ngoc (CN-AGILE PTCTQTNV)" w:date="2023-02-17T17:06:00Z">
              <w:r>
                <w:t>Thông tin Customer</w:t>
              </w:r>
            </w:ins>
          </w:p>
        </w:tc>
      </w:tr>
      <w:tr w:rsidR="00BA6036" w:rsidRPr="00FD3F0C" w14:paraId="18EB821E" w14:textId="5432C7B7" w:rsidTr="00BA6036">
        <w:trPr>
          <w:trHeight w:val="345"/>
          <w:ins w:id="185" w:author="Mai Dang Thi Ngoc (CN-AGILE PTCTQTNV)" w:date="2023-02-17T16:39:00Z"/>
          <w:trPrChange w:id="186" w:author="Mai Dang Thi Ngoc (CN-AGILE PTCTQTNV)" w:date="2023-02-17T17:07:00Z">
            <w:trPr>
              <w:trHeight w:val="345"/>
            </w:trPr>
          </w:trPrChange>
        </w:trPr>
        <w:tc>
          <w:tcPr>
            <w:tcW w:w="708" w:type="dxa"/>
            <w:shd w:val="clear" w:color="auto" w:fill="auto"/>
            <w:noWrap/>
            <w:vAlign w:val="bottom"/>
            <w:hideMark/>
            <w:tcPrChange w:id="187" w:author="Mai Dang Thi Ngoc (CN-AGILE PTCTQTNV)" w:date="2023-02-17T17:07:00Z">
              <w:tcPr>
                <w:tcW w:w="708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2876AEDF" w14:textId="77777777" w:rsidR="00BA6036" w:rsidRPr="00FD3F0C" w:rsidRDefault="00BA6036" w:rsidP="00BA6036">
            <w:pPr>
              <w:jc w:val="right"/>
              <w:rPr>
                <w:ins w:id="188" w:author="Mai Dang Thi Ngoc (CN-AGILE PTCTQTNV)" w:date="2023-02-17T16:39:00Z"/>
                <w:rFonts w:eastAsia="Times New Roman"/>
                <w:color w:val="000000"/>
                <w:sz w:val="26"/>
                <w:szCs w:val="26"/>
              </w:rPr>
            </w:pPr>
            <w:ins w:id="189" w:author="Mai Dang Thi Ngoc (CN-AGILE PTCTQTNV)" w:date="2023-02-17T16:39:00Z">
              <w:r>
                <w:rPr>
                  <w:rFonts w:eastAsia="Times New Roman"/>
                  <w:color w:val="000000"/>
                  <w:sz w:val="26"/>
                  <w:szCs w:val="26"/>
                </w:rPr>
                <w:t>8</w:t>
              </w:r>
            </w:ins>
          </w:p>
        </w:tc>
        <w:tc>
          <w:tcPr>
            <w:tcW w:w="3067" w:type="dxa"/>
            <w:shd w:val="clear" w:color="auto" w:fill="auto"/>
            <w:noWrap/>
            <w:hideMark/>
            <w:tcPrChange w:id="190" w:author="Mai Dang Thi Ngoc (CN-AGILE PTCTQTNV)" w:date="2023-02-17T17:07:00Z">
              <w:tcPr>
                <w:tcW w:w="3067" w:type="dxa"/>
                <w:shd w:val="clear" w:color="auto" w:fill="auto"/>
                <w:noWrap/>
                <w:hideMark/>
              </w:tcPr>
            </w:tcPrChange>
          </w:tcPr>
          <w:p w14:paraId="6C1F5888" w14:textId="70BA2DD8" w:rsidR="00BA6036" w:rsidRPr="00FD3F0C" w:rsidRDefault="00BA6036" w:rsidP="00BA6036">
            <w:pPr>
              <w:rPr>
                <w:ins w:id="191" w:author="Mai Dang Thi Ngoc (CN-AGILE PTCTQTNV)" w:date="2023-02-17T16:39:00Z"/>
                <w:rFonts w:eastAsia="Times New Roman"/>
                <w:color w:val="000000"/>
                <w:sz w:val="26"/>
                <w:szCs w:val="26"/>
              </w:rPr>
            </w:pPr>
            <w:ins w:id="192" w:author="Mai Dang Thi Ngoc (CN-AGILE PTCTQTNV)" w:date="2023-02-17T16:56:00Z">
              <w:r>
                <w:t>center</w:t>
              </w:r>
            </w:ins>
          </w:p>
        </w:tc>
        <w:tc>
          <w:tcPr>
            <w:tcW w:w="2610" w:type="dxa"/>
            <w:shd w:val="clear" w:color="auto" w:fill="auto"/>
            <w:noWrap/>
            <w:hideMark/>
            <w:tcPrChange w:id="193" w:author="Mai Dang Thi Ngoc (CN-AGILE PTCTQTNV)" w:date="2023-02-17T17:07:00Z">
              <w:tcPr>
                <w:tcW w:w="2520" w:type="dxa"/>
                <w:shd w:val="clear" w:color="auto" w:fill="auto"/>
                <w:noWrap/>
                <w:hideMark/>
              </w:tcPr>
            </w:tcPrChange>
          </w:tcPr>
          <w:p w14:paraId="09944A1A" w14:textId="017A7A84" w:rsidR="00BA6036" w:rsidRPr="00FD3F0C" w:rsidRDefault="00BA6036">
            <w:pPr>
              <w:rPr>
                <w:ins w:id="194" w:author="Mai Dang Thi Ngoc (CN-AGILE PTCTQTNV)" w:date="2023-02-17T16:39:00Z"/>
                <w:rFonts w:eastAsia="Times New Roman"/>
                <w:color w:val="000000"/>
                <w:sz w:val="26"/>
                <w:szCs w:val="26"/>
              </w:rPr>
            </w:pPr>
            <w:ins w:id="195" w:author="Mai Dang Thi Ngoc (CN-AGILE PTCTQTNV)" w:date="2023-02-17T17:02:00Z">
              <w:r>
                <w:t>Trung tâm</w:t>
              </w:r>
            </w:ins>
          </w:p>
        </w:tc>
        <w:tc>
          <w:tcPr>
            <w:tcW w:w="2523" w:type="dxa"/>
            <w:tcPrChange w:id="196" w:author="Mai Dang Thi Ngoc (CN-AGILE PTCTQTNV)" w:date="2023-02-17T17:07:00Z">
              <w:tcPr>
                <w:tcW w:w="2520" w:type="dxa"/>
              </w:tcPr>
            </w:tcPrChange>
          </w:tcPr>
          <w:p w14:paraId="3B24997D" w14:textId="307A016E" w:rsidR="00BA6036" w:rsidRDefault="00BA6036" w:rsidP="00BA6036">
            <w:pPr>
              <w:rPr>
                <w:ins w:id="197" w:author="Mai Dang Thi Ngoc (CN-AGILE PTCTQTNV)" w:date="2023-02-17T17:05:00Z"/>
              </w:rPr>
            </w:pPr>
            <w:ins w:id="198" w:author="Mai Dang Thi Ngoc (CN-AGILE PTCTQTNV)" w:date="2023-02-17T17:07:00Z">
              <w:r>
                <w:t>Thông tin Customer</w:t>
              </w:r>
            </w:ins>
          </w:p>
        </w:tc>
      </w:tr>
      <w:tr w:rsidR="00BA6036" w:rsidRPr="00FD3F0C" w14:paraId="26D960CC" w14:textId="06211A5E" w:rsidTr="00BA6036">
        <w:trPr>
          <w:trHeight w:val="345"/>
          <w:ins w:id="199" w:author="Mai Dang Thi Ngoc (CN-AGILE PTCTQTNV)" w:date="2023-02-17T16:39:00Z"/>
          <w:trPrChange w:id="200" w:author="Mai Dang Thi Ngoc (CN-AGILE PTCTQTNV)" w:date="2023-02-17T17:07:00Z">
            <w:trPr>
              <w:trHeight w:val="345"/>
            </w:trPr>
          </w:trPrChange>
        </w:trPr>
        <w:tc>
          <w:tcPr>
            <w:tcW w:w="708" w:type="dxa"/>
            <w:shd w:val="clear" w:color="auto" w:fill="auto"/>
            <w:noWrap/>
            <w:vAlign w:val="bottom"/>
            <w:hideMark/>
            <w:tcPrChange w:id="201" w:author="Mai Dang Thi Ngoc (CN-AGILE PTCTQTNV)" w:date="2023-02-17T17:07:00Z">
              <w:tcPr>
                <w:tcW w:w="708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1DEB74FE" w14:textId="77777777" w:rsidR="00BA6036" w:rsidRPr="00FD3F0C" w:rsidRDefault="00BA6036" w:rsidP="00BA6036">
            <w:pPr>
              <w:jc w:val="right"/>
              <w:rPr>
                <w:ins w:id="202" w:author="Mai Dang Thi Ngoc (CN-AGILE PTCTQTNV)" w:date="2023-02-17T16:39:00Z"/>
                <w:rFonts w:eastAsia="Times New Roman"/>
                <w:color w:val="000000"/>
                <w:sz w:val="26"/>
                <w:szCs w:val="26"/>
              </w:rPr>
            </w:pPr>
            <w:ins w:id="203" w:author="Mai Dang Thi Ngoc (CN-AGILE PTCTQTNV)" w:date="2023-02-17T16:39:00Z">
              <w:r>
                <w:rPr>
                  <w:rFonts w:eastAsia="Times New Roman"/>
                  <w:color w:val="000000"/>
                  <w:sz w:val="26"/>
                  <w:szCs w:val="26"/>
                </w:rPr>
                <w:t>9</w:t>
              </w:r>
            </w:ins>
          </w:p>
        </w:tc>
        <w:tc>
          <w:tcPr>
            <w:tcW w:w="3067" w:type="dxa"/>
            <w:shd w:val="clear" w:color="auto" w:fill="auto"/>
            <w:noWrap/>
            <w:hideMark/>
            <w:tcPrChange w:id="204" w:author="Mai Dang Thi Ngoc (CN-AGILE PTCTQTNV)" w:date="2023-02-17T17:07:00Z">
              <w:tcPr>
                <w:tcW w:w="3067" w:type="dxa"/>
                <w:shd w:val="clear" w:color="auto" w:fill="auto"/>
                <w:noWrap/>
                <w:hideMark/>
              </w:tcPr>
            </w:tcPrChange>
          </w:tcPr>
          <w:p w14:paraId="6CF401AC" w14:textId="3B10E071" w:rsidR="00BA6036" w:rsidRPr="00FD3F0C" w:rsidRDefault="00BA6036" w:rsidP="00BA6036">
            <w:pPr>
              <w:rPr>
                <w:ins w:id="205" w:author="Mai Dang Thi Ngoc (CN-AGILE PTCTQTNV)" w:date="2023-02-17T16:39:00Z"/>
                <w:rFonts w:eastAsia="Times New Roman"/>
                <w:color w:val="000000"/>
                <w:sz w:val="26"/>
                <w:szCs w:val="26"/>
              </w:rPr>
            </w:pPr>
            <w:ins w:id="206" w:author="Mai Dang Thi Ngoc (CN-AGILE PTCTQTNV)" w:date="2023-02-17T16:56:00Z">
              <w:r>
                <w:t>branch</w:t>
              </w:r>
            </w:ins>
          </w:p>
        </w:tc>
        <w:tc>
          <w:tcPr>
            <w:tcW w:w="2610" w:type="dxa"/>
            <w:shd w:val="clear" w:color="auto" w:fill="auto"/>
            <w:noWrap/>
            <w:hideMark/>
            <w:tcPrChange w:id="207" w:author="Mai Dang Thi Ngoc (CN-AGILE PTCTQTNV)" w:date="2023-02-17T17:07:00Z">
              <w:tcPr>
                <w:tcW w:w="2520" w:type="dxa"/>
                <w:shd w:val="clear" w:color="auto" w:fill="auto"/>
                <w:noWrap/>
                <w:hideMark/>
              </w:tcPr>
            </w:tcPrChange>
          </w:tcPr>
          <w:p w14:paraId="67F115AC" w14:textId="613BCF41" w:rsidR="00BA6036" w:rsidRPr="00FD3F0C" w:rsidRDefault="00BA6036" w:rsidP="00BA6036">
            <w:pPr>
              <w:rPr>
                <w:ins w:id="208" w:author="Mai Dang Thi Ngoc (CN-AGILE PTCTQTNV)" w:date="2023-02-17T16:39:00Z"/>
                <w:rFonts w:eastAsia="Times New Roman"/>
                <w:color w:val="000000"/>
                <w:sz w:val="26"/>
                <w:szCs w:val="26"/>
              </w:rPr>
            </w:pPr>
            <w:ins w:id="209" w:author="Mai Dang Thi Ngoc (CN-AGILE PTCTQTNV)" w:date="2023-02-17T16:59:00Z">
              <w:r>
                <w:rPr>
                  <w:rFonts w:eastAsia="Times New Roman"/>
                  <w:color w:val="000000"/>
                  <w:sz w:val="26"/>
                  <w:szCs w:val="26"/>
                </w:rPr>
                <w:t>Chi nhánh</w:t>
              </w:r>
            </w:ins>
          </w:p>
        </w:tc>
        <w:tc>
          <w:tcPr>
            <w:tcW w:w="2523" w:type="dxa"/>
            <w:tcPrChange w:id="210" w:author="Mai Dang Thi Ngoc (CN-AGILE PTCTQTNV)" w:date="2023-02-17T17:07:00Z">
              <w:tcPr>
                <w:tcW w:w="2520" w:type="dxa"/>
              </w:tcPr>
            </w:tcPrChange>
          </w:tcPr>
          <w:p w14:paraId="3EFD4657" w14:textId="3650CB49" w:rsidR="00BA6036" w:rsidRDefault="00BA6036" w:rsidP="00BA6036">
            <w:pPr>
              <w:rPr>
                <w:ins w:id="211" w:author="Mai Dang Thi Ngoc (CN-AGILE PTCTQTNV)" w:date="2023-02-17T17:05:00Z"/>
                <w:rFonts w:eastAsia="Times New Roman"/>
                <w:color w:val="000000"/>
                <w:sz w:val="26"/>
                <w:szCs w:val="26"/>
              </w:rPr>
            </w:pPr>
            <w:ins w:id="212" w:author="Mai Dang Thi Ngoc (CN-AGILE PTCTQTNV)" w:date="2023-02-17T17:07:00Z">
              <w:r>
                <w:t>Thông tin Customer</w:t>
              </w:r>
            </w:ins>
          </w:p>
        </w:tc>
      </w:tr>
      <w:tr w:rsidR="00BA6036" w:rsidRPr="00FD3F0C" w14:paraId="3CBF3F50" w14:textId="1580484E" w:rsidTr="00BA6036">
        <w:trPr>
          <w:trHeight w:val="345"/>
          <w:ins w:id="213" w:author="Mai Dang Thi Ngoc (CN-AGILE PTCTQTNV)" w:date="2023-02-17T16:39:00Z"/>
          <w:trPrChange w:id="214" w:author="Mai Dang Thi Ngoc (CN-AGILE PTCTQTNV)" w:date="2023-02-17T17:07:00Z">
            <w:trPr>
              <w:trHeight w:val="345"/>
            </w:trPr>
          </w:trPrChange>
        </w:trPr>
        <w:tc>
          <w:tcPr>
            <w:tcW w:w="708" w:type="dxa"/>
            <w:shd w:val="clear" w:color="auto" w:fill="auto"/>
            <w:noWrap/>
            <w:vAlign w:val="bottom"/>
            <w:hideMark/>
            <w:tcPrChange w:id="215" w:author="Mai Dang Thi Ngoc (CN-AGILE PTCTQTNV)" w:date="2023-02-17T17:07:00Z">
              <w:tcPr>
                <w:tcW w:w="708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7C632881" w14:textId="77777777" w:rsidR="00BA6036" w:rsidRPr="00FD3F0C" w:rsidRDefault="00BA6036" w:rsidP="00BA6036">
            <w:pPr>
              <w:jc w:val="right"/>
              <w:rPr>
                <w:ins w:id="216" w:author="Mai Dang Thi Ngoc (CN-AGILE PTCTQTNV)" w:date="2023-02-17T16:39:00Z"/>
                <w:rFonts w:eastAsia="Times New Roman"/>
                <w:color w:val="000000"/>
                <w:sz w:val="26"/>
                <w:szCs w:val="26"/>
              </w:rPr>
            </w:pPr>
            <w:ins w:id="217" w:author="Mai Dang Thi Ngoc (CN-AGILE PTCTQTNV)" w:date="2023-02-17T16:39:00Z">
              <w:r>
                <w:rPr>
                  <w:rFonts w:eastAsia="Times New Roman"/>
                  <w:color w:val="000000"/>
                  <w:sz w:val="26"/>
                  <w:szCs w:val="26"/>
                </w:rPr>
                <w:t>10</w:t>
              </w:r>
            </w:ins>
          </w:p>
        </w:tc>
        <w:tc>
          <w:tcPr>
            <w:tcW w:w="3067" w:type="dxa"/>
            <w:shd w:val="clear" w:color="auto" w:fill="auto"/>
            <w:noWrap/>
            <w:hideMark/>
            <w:tcPrChange w:id="218" w:author="Mai Dang Thi Ngoc (CN-AGILE PTCTQTNV)" w:date="2023-02-17T17:07:00Z">
              <w:tcPr>
                <w:tcW w:w="3067" w:type="dxa"/>
                <w:shd w:val="clear" w:color="auto" w:fill="auto"/>
                <w:noWrap/>
                <w:hideMark/>
              </w:tcPr>
            </w:tcPrChange>
          </w:tcPr>
          <w:p w14:paraId="0315D820" w14:textId="7C50A514" w:rsidR="00BA6036" w:rsidRPr="00FD3F0C" w:rsidRDefault="00BA6036" w:rsidP="00BA6036">
            <w:pPr>
              <w:rPr>
                <w:ins w:id="219" w:author="Mai Dang Thi Ngoc (CN-AGILE PTCTQTNV)" w:date="2023-02-17T16:39:00Z"/>
                <w:rFonts w:eastAsia="Times New Roman"/>
                <w:color w:val="000000"/>
                <w:sz w:val="26"/>
                <w:szCs w:val="26"/>
              </w:rPr>
            </w:pPr>
            <w:ins w:id="220" w:author="Mai Dang Thi Ngoc (CN-AGILE PTCTQTNV)" w:date="2023-02-17T16:59:00Z">
              <w:r>
                <w:t>name</w:t>
              </w:r>
            </w:ins>
          </w:p>
        </w:tc>
        <w:tc>
          <w:tcPr>
            <w:tcW w:w="2610" w:type="dxa"/>
            <w:shd w:val="clear" w:color="auto" w:fill="auto"/>
            <w:noWrap/>
            <w:hideMark/>
            <w:tcPrChange w:id="221" w:author="Mai Dang Thi Ngoc (CN-AGILE PTCTQTNV)" w:date="2023-02-17T17:07:00Z">
              <w:tcPr>
                <w:tcW w:w="2520" w:type="dxa"/>
                <w:shd w:val="clear" w:color="auto" w:fill="auto"/>
                <w:noWrap/>
                <w:hideMark/>
              </w:tcPr>
            </w:tcPrChange>
          </w:tcPr>
          <w:p w14:paraId="7810EF74" w14:textId="7FA8C97A" w:rsidR="00BA6036" w:rsidRPr="00FD3F0C" w:rsidRDefault="00BA6036" w:rsidP="00BA6036">
            <w:pPr>
              <w:rPr>
                <w:ins w:id="222" w:author="Mai Dang Thi Ngoc (CN-AGILE PTCTQTNV)" w:date="2023-02-17T16:39:00Z"/>
                <w:rFonts w:eastAsia="Times New Roman"/>
                <w:color w:val="000000"/>
                <w:sz w:val="26"/>
                <w:szCs w:val="26"/>
              </w:rPr>
            </w:pPr>
            <w:ins w:id="223" w:author="Mai Dang Thi Ngoc (CN-AGILE PTCTQTNV)" w:date="2023-02-17T17:00:00Z">
              <w:r>
                <w:rPr>
                  <w:sz w:val="26"/>
                  <w:szCs w:val="26"/>
                </w:rPr>
                <w:t>Tên CBQL</w:t>
              </w:r>
            </w:ins>
          </w:p>
        </w:tc>
        <w:tc>
          <w:tcPr>
            <w:tcW w:w="2523" w:type="dxa"/>
            <w:tcPrChange w:id="224" w:author="Mai Dang Thi Ngoc (CN-AGILE PTCTQTNV)" w:date="2023-02-17T17:07:00Z">
              <w:tcPr>
                <w:tcW w:w="2520" w:type="dxa"/>
              </w:tcPr>
            </w:tcPrChange>
          </w:tcPr>
          <w:p w14:paraId="7562A3DC" w14:textId="68A91DE9" w:rsidR="00BA6036" w:rsidRDefault="00BA6036" w:rsidP="00BA6036">
            <w:pPr>
              <w:rPr>
                <w:ins w:id="225" w:author="Mai Dang Thi Ngoc (CN-AGILE PTCTQTNV)" w:date="2023-02-17T17:05:00Z"/>
                <w:sz w:val="26"/>
                <w:szCs w:val="26"/>
              </w:rPr>
            </w:pPr>
            <w:ins w:id="226" w:author="Mai Dang Thi Ngoc (CN-AGILE PTCTQTNV)" w:date="2023-02-17T17:06:00Z">
              <w:r>
                <w:t>Thông tin management</w:t>
              </w:r>
            </w:ins>
          </w:p>
        </w:tc>
      </w:tr>
      <w:tr w:rsidR="00BA6036" w:rsidRPr="00FD3F0C" w14:paraId="2745A612" w14:textId="643532B8" w:rsidTr="00BA6036">
        <w:trPr>
          <w:trHeight w:val="345"/>
          <w:ins w:id="227" w:author="Mai Dang Thi Ngoc (CN-AGILE PTCTQTNV)" w:date="2023-02-17T16:39:00Z"/>
          <w:trPrChange w:id="228" w:author="Mai Dang Thi Ngoc (CN-AGILE PTCTQTNV)" w:date="2023-02-17T17:07:00Z">
            <w:trPr>
              <w:trHeight w:val="345"/>
            </w:trPr>
          </w:trPrChange>
        </w:trPr>
        <w:tc>
          <w:tcPr>
            <w:tcW w:w="708" w:type="dxa"/>
            <w:shd w:val="clear" w:color="auto" w:fill="auto"/>
            <w:noWrap/>
            <w:vAlign w:val="bottom"/>
            <w:hideMark/>
            <w:tcPrChange w:id="229" w:author="Mai Dang Thi Ngoc (CN-AGILE PTCTQTNV)" w:date="2023-02-17T17:07:00Z">
              <w:tcPr>
                <w:tcW w:w="708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0FECA885" w14:textId="77777777" w:rsidR="00BA6036" w:rsidRPr="00FD3F0C" w:rsidRDefault="00BA6036" w:rsidP="00BA6036">
            <w:pPr>
              <w:jc w:val="right"/>
              <w:rPr>
                <w:ins w:id="230" w:author="Mai Dang Thi Ngoc (CN-AGILE PTCTQTNV)" w:date="2023-02-17T16:39:00Z"/>
                <w:rFonts w:eastAsia="Times New Roman"/>
                <w:color w:val="000000"/>
                <w:sz w:val="26"/>
                <w:szCs w:val="26"/>
              </w:rPr>
            </w:pPr>
            <w:ins w:id="231" w:author="Mai Dang Thi Ngoc (CN-AGILE PTCTQTNV)" w:date="2023-02-17T16:39:00Z">
              <w:r>
                <w:rPr>
                  <w:rFonts w:eastAsia="Times New Roman"/>
                  <w:color w:val="000000"/>
                  <w:sz w:val="26"/>
                  <w:szCs w:val="26"/>
                </w:rPr>
                <w:t>11</w:t>
              </w:r>
            </w:ins>
          </w:p>
        </w:tc>
        <w:tc>
          <w:tcPr>
            <w:tcW w:w="3067" w:type="dxa"/>
            <w:shd w:val="clear" w:color="auto" w:fill="auto"/>
            <w:noWrap/>
            <w:hideMark/>
            <w:tcPrChange w:id="232" w:author="Mai Dang Thi Ngoc (CN-AGILE PTCTQTNV)" w:date="2023-02-17T17:07:00Z">
              <w:tcPr>
                <w:tcW w:w="3067" w:type="dxa"/>
                <w:shd w:val="clear" w:color="auto" w:fill="auto"/>
                <w:noWrap/>
                <w:hideMark/>
              </w:tcPr>
            </w:tcPrChange>
          </w:tcPr>
          <w:p w14:paraId="0509C299" w14:textId="0F7522B9" w:rsidR="00BA6036" w:rsidRPr="00FD3F0C" w:rsidRDefault="00BA6036" w:rsidP="00BA6036">
            <w:pPr>
              <w:rPr>
                <w:ins w:id="233" w:author="Mai Dang Thi Ngoc (CN-AGILE PTCTQTNV)" w:date="2023-02-17T16:39:00Z"/>
                <w:rFonts w:eastAsia="Times New Roman"/>
                <w:color w:val="000000"/>
                <w:sz w:val="26"/>
                <w:szCs w:val="26"/>
              </w:rPr>
            </w:pPr>
            <w:ins w:id="234" w:author="Mai Dang Thi Ngoc (CN-AGILE PTCTQTNV)" w:date="2023-02-17T16:59:00Z">
              <w:r>
                <w:t>email</w:t>
              </w:r>
            </w:ins>
          </w:p>
        </w:tc>
        <w:tc>
          <w:tcPr>
            <w:tcW w:w="2610" w:type="dxa"/>
            <w:shd w:val="clear" w:color="auto" w:fill="auto"/>
            <w:noWrap/>
            <w:hideMark/>
            <w:tcPrChange w:id="235" w:author="Mai Dang Thi Ngoc (CN-AGILE PTCTQTNV)" w:date="2023-02-17T17:07:00Z">
              <w:tcPr>
                <w:tcW w:w="2520" w:type="dxa"/>
                <w:shd w:val="clear" w:color="auto" w:fill="auto"/>
                <w:noWrap/>
                <w:hideMark/>
              </w:tcPr>
            </w:tcPrChange>
          </w:tcPr>
          <w:p w14:paraId="627B179C" w14:textId="251B4D35" w:rsidR="00BA6036" w:rsidRPr="00FD3F0C" w:rsidRDefault="00BA6036" w:rsidP="00BA6036">
            <w:pPr>
              <w:keepNext/>
              <w:rPr>
                <w:ins w:id="236" w:author="Mai Dang Thi Ngoc (CN-AGILE PTCTQTNV)" w:date="2023-02-17T16:39:00Z"/>
                <w:rFonts w:eastAsia="Times New Roman"/>
                <w:color w:val="000000"/>
                <w:sz w:val="26"/>
                <w:szCs w:val="26"/>
              </w:rPr>
            </w:pPr>
            <w:ins w:id="237" w:author="Mai Dang Thi Ngoc (CN-AGILE PTCTQTNV)" w:date="2023-02-17T17:00:00Z">
              <w:r>
                <w:rPr>
                  <w:sz w:val="26"/>
                  <w:szCs w:val="26"/>
                </w:rPr>
                <w:t>Email CBQL</w:t>
              </w:r>
            </w:ins>
          </w:p>
        </w:tc>
        <w:tc>
          <w:tcPr>
            <w:tcW w:w="2523" w:type="dxa"/>
            <w:tcPrChange w:id="238" w:author="Mai Dang Thi Ngoc (CN-AGILE PTCTQTNV)" w:date="2023-02-17T17:07:00Z">
              <w:tcPr>
                <w:tcW w:w="2520" w:type="dxa"/>
              </w:tcPr>
            </w:tcPrChange>
          </w:tcPr>
          <w:p w14:paraId="67E7AA29" w14:textId="3AED7559" w:rsidR="00BA6036" w:rsidRDefault="00BA6036" w:rsidP="00BA6036">
            <w:pPr>
              <w:keepNext/>
              <w:rPr>
                <w:ins w:id="239" w:author="Mai Dang Thi Ngoc (CN-AGILE PTCTQTNV)" w:date="2023-02-17T17:05:00Z"/>
                <w:sz w:val="26"/>
                <w:szCs w:val="26"/>
              </w:rPr>
            </w:pPr>
            <w:ins w:id="240" w:author="Mai Dang Thi Ngoc (CN-AGILE PTCTQTNV)" w:date="2023-02-17T17:06:00Z">
              <w:r>
                <w:t>Thông tin management</w:t>
              </w:r>
            </w:ins>
          </w:p>
        </w:tc>
      </w:tr>
      <w:tr w:rsidR="00BA6036" w:rsidRPr="00FD3F0C" w14:paraId="19BC52DB" w14:textId="3D77E79F" w:rsidTr="00BA6036">
        <w:trPr>
          <w:trHeight w:val="345"/>
          <w:ins w:id="241" w:author="Mai Dang Thi Ngoc (CN-AGILE PTCTQTNV)" w:date="2023-02-17T16:56:00Z"/>
          <w:trPrChange w:id="242" w:author="Mai Dang Thi Ngoc (CN-AGILE PTCTQTNV)" w:date="2023-02-17T17:07:00Z">
            <w:trPr>
              <w:trHeight w:val="345"/>
            </w:trPr>
          </w:trPrChange>
        </w:trPr>
        <w:tc>
          <w:tcPr>
            <w:tcW w:w="708" w:type="dxa"/>
            <w:shd w:val="clear" w:color="auto" w:fill="auto"/>
            <w:noWrap/>
            <w:vAlign w:val="bottom"/>
            <w:tcPrChange w:id="243" w:author="Mai Dang Thi Ngoc (CN-AGILE PTCTQTNV)" w:date="2023-02-17T17:07:00Z">
              <w:tcPr>
                <w:tcW w:w="708" w:type="dxa"/>
                <w:shd w:val="clear" w:color="auto" w:fill="auto"/>
                <w:noWrap/>
                <w:vAlign w:val="bottom"/>
              </w:tcPr>
            </w:tcPrChange>
          </w:tcPr>
          <w:p w14:paraId="3D072D57" w14:textId="213D1C80" w:rsidR="00BA6036" w:rsidRDefault="00BA6036" w:rsidP="00BA6036">
            <w:pPr>
              <w:jc w:val="right"/>
              <w:rPr>
                <w:ins w:id="244" w:author="Mai Dang Thi Ngoc (CN-AGILE PTCTQTNV)" w:date="2023-02-17T16:56:00Z"/>
                <w:rFonts w:eastAsia="Times New Roman"/>
                <w:color w:val="000000"/>
                <w:sz w:val="26"/>
                <w:szCs w:val="26"/>
              </w:rPr>
            </w:pPr>
            <w:ins w:id="245" w:author="Mai Dang Thi Ngoc (CN-AGILE PTCTQTNV)" w:date="2023-02-17T17:04:00Z">
              <w:r>
                <w:rPr>
                  <w:rFonts w:eastAsia="Times New Roman"/>
                  <w:color w:val="000000"/>
                  <w:sz w:val="26"/>
                  <w:szCs w:val="26"/>
                </w:rPr>
                <w:t>12</w:t>
              </w:r>
            </w:ins>
          </w:p>
        </w:tc>
        <w:tc>
          <w:tcPr>
            <w:tcW w:w="3067" w:type="dxa"/>
            <w:shd w:val="clear" w:color="auto" w:fill="auto"/>
            <w:noWrap/>
            <w:tcPrChange w:id="246" w:author="Mai Dang Thi Ngoc (CN-AGILE PTCTQTNV)" w:date="2023-02-17T17:07:00Z">
              <w:tcPr>
                <w:tcW w:w="3067" w:type="dxa"/>
                <w:shd w:val="clear" w:color="auto" w:fill="auto"/>
                <w:noWrap/>
              </w:tcPr>
            </w:tcPrChange>
          </w:tcPr>
          <w:p w14:paraId="57632631" w14:textId="7288A969" w:rsidR="00BA6036" w:rsidRDefault="00BA6036" w:rsidP="00BA6036">
            <w:pPr>
              <w:rPr>
                <w:ins w:id="247" w:author="Mai Dang Thi Ngoc (CN-AGILE PTCTQTNV)" w:date="2023-02-17T16:56:00Z"/>
              </w:rPr>
            </w:pPr>
            <w:ins w:id="248" w:author="Mai Dang Thi Ngoc (CN-AGILE PTCTQTNV)" w:date="2023-02-17T16:59:00Z">
              <w:r>
                <w:t>code</w:t>
              </w:r>
            </w:ins>
          </w:p>
        </w:tc>
        <w:tc>
          <w:tcPr>
            <w:tcW w:w="2610" w:type="dxa"/>
            <w:shd w:val="clear" w:color="auto" w:fill="auto"/>
            <w:noWrap/>
            <w:tcPrChange w:id="249" w:author="Mai Dang Thi Ngoc (CN-AGILE PTCTQTNV)" w:date="2023-02-17T17:07:00Z">
              <w:tcPr>
                <w:tcW w:w="2520" w:type="dxa"/>
                <w:shd w:val="clear" w:color="auto" w:fill="auto"/>
                <w:noWrap/>
              </w:tcPr>
            </w:tcPrChange>
          </w:tcPr>
          <w:p w14:paraId="11BCF980" w14:textId="1C0B727A" w:rsidR="00BA6036" w:rsidRPr="00D00DAA" w:rsidRDefault="00BA6036" w:rsidP="00BA6036">
            <w:pPr>
              <w:keepNext/>
              <w:rPr>
                <w:ins w:id="250" w:author="Mai Dang Thi Ngoc (CN-AGILE PTCTQTNV)" w:date="2023-02-17T16:56:00Z"/>
                <w:sz w:val="26"/>
                <w:szCs w:val="26"/>
              </w:rPr>
            </w:pPr>
            <w:ins w:id="251" w:author="Mai Dang Thi Ngoc (CN-AGILE PTCTQTNV)" w:date="2023-02-17T17:00:00Z">
              <w:r>
                <w:rPr>
                  <w:sz w:val="26"/>
                  <w:szCs w:val="26"/>
                </w:rPr>
                <w:t>Mã CBQL</w:t>
              </w:r>
            </w:ins>
          </w:p>
        </w:tc>
        <w:tc>
          <w:tcPr>
            <w:tcW w:w="2523" w:type="dxa"/>
            <w:tcPrChange w:id="252" w:author="Mai Dang Thi Ngoc (CN-AGILE PTCTQTNV)" w:date="2023-02-17T17:07:00Z">
              <w:tcPr>
                <w:tcW w:w="2520" w:type="dxa"/>
              </w:tcPr>
            </w:tcPrChange>
          </w:tcPr>
          <w:p w14:paraId="3BFD9AD9" w14:textId="42BB9AEB" w:rsidR="00BA6036" w:rsidRDefault="00BA6036" w:rsidP="00BA6036">
            <w:pPr>
              <w:keepNext/>
              <w:rPr>
                <w:ins w:id="253" w:author="Mai Dang Thi Ngoc (CN-AGILE PTCTQTNV)" w:date="2023-02-17T17:05:00Z"/>
                <w:sz w:val="26"/>
                <w:szCs w:val="26"/>
              </w:rPr>
            </w:pPr>
            <w:ins w:id="254" w:author="Mai Dang Thi Ngoc (CN-AGILE PTCTQTNV)" w:date="2023-02-17T17:06:00Z">
              <w:r>
                <w:t>Thông tin management</w:t>
              </w:r>
            </w:ins>
          </w:p>
        </w:tc>
      </w:tr>
      <w:tr w:rsidR="00BA6036" w:rsidRPr="00FD3F0C" w14:paraId="7BDC4F24" w14:textId="0B2A59BE" w:rsidTr="00BA6036">
        <w:trPr>
          <w:trHeight w:val="345"/>
          <w:ins w:id="255" w:author="Mai Dang Thi Ngoc (CN-AGILE PTCTQTNV)" w:date="2023-02-17T16:56:00Z"/>
          <w:trPrChange w:id="256" w:author="Mai Dang Thi Ngoc (CN-AGILE PTCTQTNV)" w:date="2023-02-17T17:07:00Z">
            <w:trPr>
              <w:trHeight w:val="345"/>
            </w:trPr>
          </w:trPrChange>
        </w:trPr>
        <w:tc>
          <w:tcPr>
            <w:tcW w:w="708" w:type="dxa"/>
            <w:shd w:val="clear" w:color="auto" w:fill="auto"/>
            <w:noWrap/>
            <w:vAlign w:val="bottom"/>
            <w:tcPrChange w:id="257" w:author="Mai Dang Thi Ngoc (CN-AGILE PTCTQTNV)" w:date="2023-02-17T17:07:00Z">
              <w:tcPr>
                <w:tcW w:w="708" w:type="dxa"/>
                <w:shd w:val="clear" w:color="auto" w:fill="auto"/>
                <w:noWrap/>
                <w:vAlign w:val="bottom"/>
              </w:tcPr>
            </w:tcPrChange>
          </w:tcPr>
          <w:p w14:paraId="49C7A181" w14:textId="4E46A54C" w:rsidR="00BA6036" w:rsidRDefault="00BA6036" w:rsidP="00BA6036">
            <w:pPr>
              <w:jc w:val="right"/>
              <w:rPr>
                <w:ins w:id="258" w:author="Mai Dang Thi Ngoc (CN-AGILE PTCTQTNV)" w:date="2023-02-17T16:56:00Z"/>
                <w:rFonts w:eastAsia="Times New Roman"/>
                <w:color w:val="000000"/>
                <w:sz w:val="26"/>
                <w:szCs w:val="26"/>
              </w:rPr>
            </w:pPr>
            <w:ins w:id="259" w:author="Mai Dang Thi Ngoc (CN-AGILE PTCTQTNV)" w:date="2023-02-17T17:04:00Z">
              <w:r>
                <w:rPr>
                  <w:rFonts w:eastAsia="Times New Roman"/>
                  <w:color w:val="000000"/>
                  <w:sz w:val="26"/>
                  <w:szCs w:val="26"/>
                </w:rPr>
                <w:t>13</w:t>
              </w:r>
            </w:ins>
          </w:p>
        </w:tc>
        <w:tc>
          <w:tcPr>
            <w:tcW w:w="3067" w:type="dxa"/>
            <w:shd w:val="clear" w:color="auto" w:fill="auto"/>
            <w:noWrap/>
            <w:tcPrChange w:id="260" w:author="Mai Dang Thi Ngoc (CN-AGILE PTCTQTNV)" w:date="2023-02-17T17:07:00Z">
              <w:tcPr>
                <w:tcW w:w="3067" w:type="dxa"/>
                <w:shd w:val="clear" w:color="auto" w:fill="auto"/>
                <w:noWrap/>
              </w:tcPr>
            </w:tcPrChange>
          </w:tcPr>
          <w:p w14:paraId="0A8BB299" w14:textId="1E28ABAD" w:rsidR="00BA6036" w:rsidRDefault="00BA6036" w:rsidP="00BA6036">
            <w:pPr>
              <w:rPr>
                <w:ins w:id="261" w:author="Mai Dang Thi Ngoc (CN-AGILE PTCTQTNV)" w:date="2023-02-17T16:56:00Z"/>
              </w:rPr>
            </w:pPr>
            <w:ins w:id="262" w:author="Mai Dang Thi Ngoc (CN-AGILE PTCTQTNV)" w:date="2023-02-17T16:59:00Z">
              <w:r>
                <w:t>jobTitle</w:t>
              </w:r>
            </w:ins>
          </w:p>
        </w:tc>
        <w:tc>
          <w:tcPr>
            <w:tcW w:w="2610" w:type="dxa"/>
            <w:shd w:val="clear" w:color="auto" w:fill="auto"/>
            <w:noWrap/>
            <w:tcPrChange w:id="263" w:author="Mai Dang Thi Ngoc (CN-AGILE PTCTQTNV)" w:date="2023-02-17T17:07:00Z">
              <w:tcPr>
                <w:tcW w:w="2520" w:type="dxa"/>
                <w:shd w:val="clear" w:color="auto" w:fill="auto"/>
                <w:noWrap/>
              </w:tcPr>
            </w:tcPrChange>
          </w:tcPr>
          <w:p w14:paraId="2C4F5E2A" w14:textId="065B9C70" w:rsidR="00BA6036" w:rsidRPr="00D00DAA" w:rsidRDefault="00BA6036" w:rsidP="00BA6036">
            <w:pPr>
              <w:keepNext/>
              <w:rPr>
                <w:ins w:id="264" w:author="Mai Dang Thi Ngoc (CN-AGILE PTCTQTNV)" w:date="2023-02-17T16:56:00Z"/>
                <w:sz w:val="26"/>
                <w:szCs w:val="26"/>
              </w:rPr>
            </w:pPr>
            <w:ins w:id="265" w:author="Mai Dang Thi Ngoc (CN-AGILE PTCTQTNV)" w:date="2023-02-17T17:01:00Z">
              <w:r>
                <w:rPr>
                  <w:sz w:val="26"/>
                  <w:szCs w:val="26"/>
                </w:rPr>
                <w:t xml:space="preserve">Chức vụ </w:t>
              </w:r>
            </w:ins>
            <w:ins w:id="266" w:author="Mai Dang Thi Ngoc (CN-AGILE PTCTQTNV)" w:date="2023-02-17T17:02:00Z">
              <w:r>
                <w:rPr>
                  <w:sz w:val="26"/>
                  <w:szCs w:val="26"/>
                </w:rPr>
                <w:t>QL</w:t>
              </w:r>
            </w:ins>
          </w:p>
        </w:tc>
        <w:tc>
          <w:tcPr>
            <w:tcW w:w="2523" w:type="dxa"/>
            <w:tcPrChange w:id="267" w:author="Mai Dang Thi Ngoc (CN-AGILE PTCTQTNV)" w:date="2023-02-17T17:07:00Z">
              <w:tcPr>
                <w:tcW w:w="2520" w:type="dxa"/>
              </w:tcPr>
            </w:tcPrChange>
          </w:tcPr>
          <w:p w14:paraId="72C17881" w14:textId="3232FD11" w:rsidR="00BA6036" w:rsidRDefault="00BA6036" w:rsidP="00BA6036">
            <w:pPr>
              <w:keepNext/>
              <w:rPr>
                <w:ins w:id="268" w:author="Mai Dang Thi Ngoc (CN-AGILE PTCTQTNV)" w:date="2023-02-17T17:05:00Z"/>
                <w:sz w:val="26"/>
                <w:szCs w:val="26"/>
              </w:rPr>
            </w:pPr>
            <w:ins w:id="269" w:author="Mai Dang Thi Ngoc (CN-AGILE PTCTQTNV)" w:date="2023-02-17T17:06:00Z">
              <w:r>
                <w:t>Thông tin management</w:t>
              </w:r>
            </w:ins>
          </w:p>
        </w:tc>
      </w:tr>
      <w:tr w:rsidR="00BA6036" w:rsidRPr="00FD3F0C" w14:paraId="522178A4" w14:textId="0338ECB2" w:rsidTr="00BA6036">
        <w:trPr>
          <w:trHeight w:val="345"/>
          <w:ins w:id="270" w:author="Mai Dang Thi Ngoc (CN-AGILE PTCTQTNV)" w:date="2023-02-17T16:57:00Z"/>
          <w:trPrChange w:id="271" w:author="Mai Dang Thi Ngoc (CN-AGILE PTCTQTNV)" w:date="2023-02-17T17:07:00Z">
            <w:trPr>
              <w:trHeight w:val="345"/>
            </w:trPr>
          </w:trPrChange>
        </w:trPr>
        <w:tc>
          <w:tcPr>
            <w:tcW w:w="708" w:type="dxa"/>
            <w:shd w:val="clear" w:color="auto" w:fill="auto"/>
            <w:noWrap/>
            <w:vAlign w:val="bottom"/>
            <w:tcPrChange w:id="272" w:author="Mai Dang Thi Ngoc (CN-AGILE PTCTQTNV)" w:date="2023-02-17T17:07:00Z">
              <w:tcPr>
                <w:tcW w:w="708" w:type="dxa"/>
                <w:shd w:val="clear" w:color="auto" w:fill="auto"/>
                <w:noWrap/>
                <w:vAlign w:val="bottom"/>
              </w:tcPr>
            </w:tcPrChange>
          </w:tcPr>
          <w:p w14:paraId="526A8A98" w14:textId="478A1DB0" w:rsidR="00BA6036" w:rsidRDefault="00BA6036" w:rsidP="00BA6036">
            <w:pPr>
              <w:jc w:val="right"/>
              <w:rPr>
                <w:ins w:id="273" w:author="Mai Dang Thi Ngoc (CN-AGILE PTCTQTNV)" w:date="2023-02-17T16:57:00Z"/>
                <w:rFonts w:eastAsia="Times New Roman"/>
                <w:color w:val="000000"/>
                <w:sz w:val="26"/>
                <w:szCs w:val="26"/>
              </w:rPr>
            </w:pPr>
            <w:ins w:id="274" w:author="Mai Dang Thi Ngoc (CN-AGILE PTCTQTNV)" w:date="2023-02-17T17:04:00Z">
              <w:r>
                <w:rPr>
                  <w:rFonts w:eastAsia="Times New Roman"/>
                  <w:color w:val="000000"/>
                  <w:sz w:val="26"/>
                  <w:szCs w:val="26"/>
                </w:rPr>
                <w:t>14</w:t>
              </w:r>
            </w:ins>
          </w:p>
        </w:tc>
        <w:tc>
          <w:tcPr>
            <w:tcW w:w="3067" w:type="dxa"/>
            <w:shd w:val="clear" w:color="auto" w:fill="auto"/>
            <w:noWrap/>
            <w:tcPrChange w:id="275" w:author="Mai Dang Thi Ngoc (CN-AGILE PTCTQTNV)" w:date="2023-02-17T17:07:00Z">
              <w:tcPr>
                <w:tcW w:w="3067" w:type="dxa"/>
                <w:shd w:val="clear" w:color="auto" w:fill="auto"/>
                <w:noWrap/>
              </w:tcPr>
            </w:tcPrChange>
          </w:tcPr>
          <w:p w14:paraId="5C53D0C5" w14:textId="7DAF9D94" w:rsidR="00BA6036" w:rsidRDefault="00BA6036" w:rsidP="00BA6036">
            <w:pPr>
              <w:rPr>
                <w:ins w:id="276" w:author="Mai Dang Thi Ngoc (CN-AGILE PTCTQTNV)" w:date="2023-02-17T16:57:00Z"/>
              </w:rPr>
            </w:pPr>
            <w:ins w:id="277" w:author="Mai Dang Thi Ngoc (CN-AGILE PTCTQTNV)" w:date="2023-02-17T16:59:00Z">
              <w:r>
                <w:t>branch</w:t>
              </w:r>
            </w:ins>
          </w:p>
        </w:tc>
        <w:tc>
          <w:tcPr>
            <w:tcW w:w="2610" w:type="dxa"/>
            <w:shd w:val="clear" w:color="auto" w:fill="auto"/>
            <w:noWrap/>
            <w:tcPrChange w:id="278" w:author="Mai Dang Thi Ngoc (CN-AGILE PTCTQTNV)" w:date="2023-02-17T17:07:00Z">
              <w:tcPr>
                <w:tcW w:w="2520" w:type="dxa"/>
                <w:shd w:val="clear" w:color="auto" w:fill="auto"/>
                <w:noWrap/>
              </w:tcPr>
            </w:tcPrChange>
          </w:tcPr>
          <w:p w14:paraId="167CF075" w14:textId="799C68AD" w:rsidR="00BA6036" w:rsidRPr="00D00DAA" w:rsidRDefault="00BA6036" w:rsidP="00BA6036">
            <w:pPr>
              <w:keepNext/>
              <w:rPr>
                <w:ins w:id="279" w:author="Mai Dang Thi Ngoc (CN-AGILE PTCTQTNV)" w:date="2023-02-17T16:57:00Z"/>
                <w:sz w:val="26"/>
                <w:szCs w:val="26"/>
              </w:rPr>
            </w:pPr>
            <w:ins w:id="280" w:author="Mai Dang Thi Ngoc (CN-AGILE PTCTQTNV)" w:date="2023-02-17T17:02:00Z">
              <w:r>
                <w:rPr>
                  <w:sz w:val="26"/>
                  <w:szCs w:val="26"/>
                </w:rPr>
                <w:t>Chi nhánh QL</w:t>
              </w:r>
            </w:ins>
          </w:p>
        </w:tc>
        <w:tc>
          <w:tcPr>
            <w:tcW w:w="2523" w:type="dxa"/>
            <w:tcPrChange w:id="281" w:author="Mai Dang Thi Ngoc (CN-AGILE PTCTQTNV)" w:date="2023-02-17T17:07:00Z">
              <w:tcPr>
                <w:tcW w:w="2520" w:type="dxa"/>
              </w:tcPr>
            </w:tcPrChange>
          </w:tcPr>
          <w:p w14:paraId="39DD17A5" w14:textId="4ABECB07" w:rsidR="00BA6036" w:rsidRDefault="00BA6036" w:rsidP="00BA6036">
            <w:pPr>
              <w:keepNext/>
              <w:rPr>
                <w:ins w:id="282" w:author="Mai Dang Thi Ngoc (CN-AGILE PTCTQTNV)" w:date="2023-02-17T17:05:00Z"/>
                <w:sz w:val="26"/>
                <w:szCs w:val="26"/>
              </w:rPr>
            </w:pPr>
            <w:ins w:id="283" w:author="Mai Dang Thi Ngoc (CN-AGILE PTCTQTNV)" w:date="2023-02-17T17:06:00Z">
              <w:r>
                <w:t>Thông tin management</w:t>
              </w:r>
            </w:ins>
          </w:p>
        </w:tc>
      </w:tr>
      <w:tr w:rsidR="00BA6036" w:rsidRPr="00FD3F0C" w14:paraId="309E4E30" w14:textId="71E0EA82" w:rsidTr="00BA6036">
        <w:trPr>
          <w:trHeight w:val="345"/>
          <w:ins w:id="284" w:author="Mai Dang Thi Ngoc (CN-AGILE PTCTQTNV)" w:date="2023-02-17T16:57:00Z"/>
          <w:trPrChange w:id="285" w:author="Mai Dang Thi Ngoc (CN-AGILE PTCTQTNV)" w:date="2023-02-17T17:07:00Z">
            <w:trPr>
              <w:trHeight w:val="345"/>
            </w:trPr>
          </w:trPrChange>
        </w:trPr>
        <w:tc>
          <w:tcPr>
            <w:tcW w:w="708" w:type="dxa"/>
            <w:shd w:val="clear" w:color="auto" w:fill="auto"/>
            <w:noWrap/>
            <w:vAlign w:val="bottom"/>
            <w:tcPrChange w:id="286" w:author="Mai Dang Thi Ngoc (CN-AGILE PTCTQTNV)" w:date="2023-02-17T17:07:00Z">
              <w:tcPr>
                <w:tcW w:w="708" w:type="dxa"/>
                <w:shd w:val="clear" w:color="auto" w:fill="auto"/>
                <w:noWrap/>
                <w:vAlign w:val="bottom"/>
              </w:tcPr>
            </w:tcPrChange>
          </w:tcPr>
          <w:p w14:paraId="13874309" w14:textId="0E8C770F" w:rsidR="00BA6036" w:rsidRDefault="00BA6036" w:rsidP="00BA6036">
            <w:pPr>
              <w:jc w:val="right"/>
              <w:rPr>
                <w:ins w:id="287" w:author="Mai Dang Thi Ngoc (CN-AGILE PTCTQTNV)" w:date="2023-02-17T16:57:00Z"/>
                <w:rFonts w:eastAsia="Times New Roman"/>
                <w:color w:val="000000"/>
                <w:sz w:val="26"/>
                <w:szCs w:val="26"/>
              </w:rPr>
            </w:pPr>
            <w:ins w:id="288" w:author="Mai Dang Thi Ngoc (CN-AGILE PTCTQTNV)" w:date="2023-02-17T17:04:00Z">
              <w:r>
                <w:rPr>
                  <w:rFonts w:eastAsia="Times New Roman"/>
                  <w:color w:val="000000"/>
                  <w:sz w:val="26"/>
                  <w:szCs w:val="26"/>
                </w:rPr>
                <w:t>15</w:t>
              </w:r>
            </w:ins>
          </w:p>
        </w:tc>
        <w:tc>
          <w:tcPr>
            <w:tcW w:w="3067" w:type="dxa"/>
            <w:shd w:val="clear" w:color="auto" w:fill="auto"/>
            <w:noWrap/>
            <w:tcPrChange w:id="289" w:author="Mai Dang Thi Ngoc (CN-AGILE PTCTQTNV)" w:date="2023-02-17T17:07:00Z">
              <w:tcPr>
                <w:tcW w:w="3067" w:type="dxa"/>
                <w:shd w:val="clear" w:color="auto" w:fill="auto"/>
                <w:noWrap/>
              </w:tcPr>
            </w:tcPrChange>
          </w:tcPr>
          <w:p w14:paraId="47236DC9" w14:textId="284A5BA7" w:rsidR="00BA6036" w:rsidRDefault="00BA6036" w:rsidP="00BA6036">
            <w:pPr>
              <w:rPr>
                <w:ins w:id="290" w:author="Mai Dang Thi Ngoc (CN-AGILE PTCTQTNV)" w:date="2023-02-17T16:57:00Z"/>
              </w:rPr>
            </w:pPr>
            <w:ins w:id="291" w:author="Mai Dang Thi Ngoc (CN-AGILE PTCTQTNV)" w:date="2023-02-17T16:59:00Z">
              <w:r w:rsidRPr="00201651">
                <w:t>center</w:t>
              </w:r>
            </w:ins>
          </w:p>
        </w:tc>
        <w:tc>
          <w:tcPr>
            <w:tcW w:w="2610" w:type="dxa"/>
            <w:shd w:val="clear" w:color="auto" w:fill="auto"/>
            <w:noWrap/>
            <w:tcPrChange w:id="292" w:author="Mai Dang Thi Ngoc (CN-AGILE PTCTQTNV)" w:date="2023-02-17T17:07:00Z">
              <w:tcPr>
                <w:tcW w:w="2520" w:type="dxa"/>
                <w:shd w:val="clear" w:color="auto" w:fill="auto"/>
                <w:noWrap/>
              </w:tcPr>
            </w:tcPrChange>
          </w:tcPr>
          <w:p w14:paraId="353796BB" w14:textId="4F98FAAF" w:rsidR="00BA6036" w:rsidRPr="00D00DAA" w:rsidRDefault="00BA6036" w:rsidP="00BA6036">
            <w:pPr>
              <w:keepNext/>
              <w:rPr>
                <w:ins w:id="293" w:author="Mai Dang Thi Ngoc (CN-AGILE PTCTQTNV)" w:date="2023-02-17T16:57:00Z"/>
                <w:sz w:val="26"/>
                <w:szCs w:val="26"/>
              </w:rPr>
            </w:pPr>
            <w:ins w:id="294" w:author="Mai Dang Thi Ngoc (CN-AGILE PTCTQTNV)" w:date="2023-02-17T17:02:00Z">
              <w:r>
                <w:rPr>
                  <w:sz w:val="26"/>
                  <w:szCs w:val="26"/>
                </w:rPr>
                <w:t>Trung tâm QL</w:t>
              </w:r>
            </w:ins>
          </w:p>
        </w:tc>
        <w:tc>
          <w:tcPr>
            <w:tcW w:w="2523" w:type="dxa"/>
            <w:tcPrChange w:id="295" w:author="Mai Dang Thi Ngoc (CN-AGILE PTCTQTNV)" w:date="2023-02-17T17:07:00Z">
              <w:tcPr>
                <w:tcW w:w="2520" w:type="dxa"/>
              </w:tcPr>
            </w:tcPrChange>
          </w:tcPr>
          <w:p w14:paraId="5C917EB4" w14:textId="147FAB87" w:rsidR="00BA6036" w:rsidRDefault="00BA6036" w:rsidP="00BA6036">
            <w:pPr>
              <w:keepNext/>
              <w:rPr>
                <w:ins w:id="296" w:author="Mai Dang Thi Ngoc (CN-AGILE PTCTQTNV)" w:date="2023-02-17T17:05:00Z"/>
                <w:sz w:val="26"/>
                <w:szCs w:val="26"/>
              </w:rPr>
            </w:pPr>
            <w:ins w:id="297" w:author="Mai Dang Thi Ngoc (CN-AGILE PTCTQTNV)" w:date="2023-02-17T17:06:00Z">
              <w:r>
                <w:t>Thông tin management</w:t>
              </w:r>
            </w:ins>
          </w:p>
        </w:tc>
      </w:tr>
      <w:tr w:rsidR="00BA6036" w:rsidRPr="00FD3F0C" w14:paraId="12303A5C" w14:textId="54B6946F" w:rsidTr="00BA6036">
        <w:trPr>
          <w:trHeight w:val="345"/>
          <w:ins w:id="298" w:author="Mai Dang Thi Ngoc (CN-AGILE PTCTQTNV)" w:date="2023-02-17T16:57:00Z"/>
          <w:trPrChange w:id="299" w:author="Mai Dang Thi Ngoc (CN-AGILE PTCTQTNV)" w:date="2023-02-17T17:07:00Z">
            <w:trPr>
              <w:trHeight w:val="345"/>
            </w:trPr>
          </w:trPrChange>
        </w:trPr>
        <w:tc>
          <w:tcPr>
            <w:tcW w:w="708" w:type="dxa"/>
            <w:shd w:val="clear" w:color="auto" w:fill="auto"/>
            <w:noWrap/>
            <w:vAlign w:val="bottom"/>
            <w:tcPrChange w:id="300" w:author="Mai Dang Thi Ngoc (CN-AGILE PTCTQTNV)" w:date="2023-02-17T17:07:00Z">
              <w:tcPr>
                <w:tcW w:w="708" w:type="dxa"/>
                <w:shd w:val="clear" w:color="auto" w:fill="auto"/>
                <w:noWrap/>
                <w:vAlign w:val="bottom"/>
              </w:tcPr>
            </w:tcPrChange>
          </w:tcPr>
          <w:p w14:paraId="7EB8E6BF" w14:textId="0FB1BA27" w:rsidR="00BA6036" w:rsidRDefault="00BA6036" w:rsidP="00BA6036">
            <w:pPr>
              <w:jc w:val="right"/>
              <w:rPr>
                <w:ins w:id="301" w:author="Mai Dang Thi Ngoc (CN-AGILE PTCTQTNV)" w:date="2023-02-17T16:57:00Z"/>
                <w:rFonts w:eastAsia="Times New Roman"/>
                <w:color w:val="000000"/>
                <w:sz w:val="26"/>
                <w:szCs w:val="26"/>
              </w:rPr>
            </w:pPr>
            <w:ins w:id="302" w:author="Mai Dang Thi Ngoc (CN-AGILE PTCTQTNV)" w:date="2023-02-17T17:04:00Z">
              <w:r>
                <w:rPr>
                  <w:rFonts w:eastAsia="Times New Roman"/>
                  <w:color w:val="000000"/>
                  <w:sz w:val="26"/>
                  <w:szCs w:val="26"/>
                </w:rPr>
                <w:t>16</w:t>
              </w:r>
            </w:ins>
          </w:p>
        </w:tc>
        <w:tc>
          <w:tcPr>
            <w:tcW w:w="3067" w:type="dxa"/>
            <w:shd w:val="clear" w:color="auto" w:fill="auto"/>
            <w:noWrap/>
            <w:tcPrChange w:id="303" w:author="Mai Dang Thi Ngoc (CN-AGILE PTCTQTNV)" w:date="2023-02-17T17:07:00Z">
              <w:tcPr>
                <w:tcW w:w="3067" w:type="dxa"/>
                <w:shd w:val="clear" w:color="auto" w:fill="auto"/>
                <w:noWrap/>
              </w:tcPr>
            </w:tcPrChange>
          </w:tcPr>
          <w:p w14:paraId="16791850" w14:textId="01D31580" w:rsidR="00BA6036" w:rsidRDefault="00BA6036" w:rsidP="00BA6036">
            <w:pPr>
              <w:rPr>
                <w:ins w:id="304" w:author="Mai Dang Thi Ngoc (CN-AGILE PTCTQTNV)" w:date="2023-02-17T16:57:00Z"/>
              </w:rPr>
            </w:pPr>
            <w:ins w:id="305" w:author="Mai Dang Thi Ngoc (CN-AGILE PTCTQTNV)" w:date="2023-02-17T16:59:00Z">
              <w:r w:rsidRPr="00201651">
                <w:t>userGroup</w:t>
              </w:r>
            </w:ins>
          </w:p>
        </w:tc>
        <w:tc>
          <w:tcPr>
            <w:tcW w:w="2610" w:type="dxa"/>
            <w:shd w:val="clear" w:color="auto" w:fill="auto"/>
            <w:noWrap/>
            <w:tcPrChange w:id="306" w:author="Mai Dang Thi Ngoc (CN-AGILE PTCTQTNV)" w:date="2023-02-17T17:07:00Z">
              <w:tcPr>
                <w:tcW w:w="2520" w:type="dxa"/>
                <w:shd w:val="clear" w:color="auto" w:fill="auto"/>
                <w:noWrap/>
              </w:tcPr>
            </w:tcPrChange>
          </w:tcPr>
          <w:p w14:paraId="3EA67055" w14:textId="6055B370" w:rsidR="00BA6036" w:rsidRPr="00D00DAA" w:rsidRDefault="00BA6036" w:rsidP="00BA6036">
            <w:pPr>
              <w:keepNext/>
              <w:rPr>
                <w:ins w:id="307" w:author="Mai Dang Thi Ngoc (CN-AGILE PTCTQTNV)" w:date="2023-02-17T16:57:00Z"/>
                <w:sz w:val="26"/>
                <w:szCs w:val="26"/>
              </w:rPr>
            </w:pPr>
            <w:ins w:id="308" w:author="Mai Dang Thi Ngoc (CN-AGILE PTCTQTNV)" w:date="2023-02-17T17:03:00Z">
              <w:r>
                <w:rPr>
                  <w:sz w:val="26"/>
                  <w:szCs w:val="26"/>
                </w:rPr>
                <w:t>Nhóm người dùng</w:t>
              </w:r>
            </w:ins>
          </w:p>
        </w:tc>
        <w:tc>
          <w:tcPr>
            <w:tcW w:w="2523" w:type="dxa"/>
            <w:tcPrChange w:id="309" w:author="Mai Dang Thi Ngoc (CN-AGILE PTCTQTNV)" w:date="2023-02-17T17:07:00Z">
              <w:tcPr>
                <w:tcW w:w="2520" w:type="dxa"/>
              </w:tcPr>
            </w:tcPrChange>
          </w:tcPr>
          <w:p w14:paraId="7B694661" w14:textId="00E427AC" w:rsidR="00BA6036" w:rsidRDefault="00BA6036" w:rsidP="00BA6036">
            <w:pPr>
              <w:keepNext/>
              <w:rPr>
                <w:ins w:id="310" w:author="Mai Dang Thi Ngoc (CN-AGILE PTCTQTNV)" w:date="2023-02-17T17:05:00Z"/>
                <w:sz w:val="26"/>
                <w:szCs w:val="26"/>
              </w:rPr>
            </w:pPr>
            <w:ins w:id="311" w:author="Mai Dang Thi Ngoc (CN-AGILE PTCTQTNV)" w:date="2023-02-17T17:06:00Z">
              <w:r>
                <w:t>Thông tin management</w:t>
              </w:r>
            </w:ins>
          </w:p>
        </w:tc>
      </w:tr>
      <w:tr w:rsidR="00BA6036" w:rsidRPr="00FD3F0C" w14:paraId="06B33CF3" w14:textId="10BDF233" w:rsidTr="00BA6036">
        <w:trPr>
          <w:trHeight w:val="345"/>
          <w:ins w:id="312" w:author="Mai Dang Thi Ngoc (CN-AGILE PTCTQTNV)" w:date="2023-02-17T16:57:00Z"/>
          <w:trPrChange w:id="313" w:author="Mai Dang Thi Ngoc (CN-AGILE PTCTQTNV)" w:date="2023-02-17T17:07:00Z">
            <w:trPr>
              <w:trHeight w:val="345"/>
            </w:trPr>
          </w:trPrChange>
        </w:trPr>
        <w:tc>
          <w:tcPr>
            <w:tcW w:w="708" w:type="dxa"/>
            <w:shd w:val="clear" w:color="auto" w:fill="auto"/>
            <w:noWrap/>
            <w:vAlign w:val="bottom"/>
            <w:tcPrChange w:id="314" w:author="Mai Dang Thi Ngoc (CN-AGILE PTCTQTNV)" w:date="2023-02-17T17:07:00Z">
              <w:tcPr>
                <w:tcW w:w="708" w:type="dxa"/>
                <w:shd w:val="clear" w:color="auto" w:fill="auto"/>
                <w:noWrap/>
                <w:vAlign w:val="bottom"/>
              </w:tcPr>
            </w:tcPrChange>
          </w:tcPr>
          <w:p w14:paraId="7C492C74" w14:textId="02EAB764" w:rsidR="00BA6036" w:rsidRDefault="00BA6036" w:rsidP="00BA6036">
            <w:pPr>
              <w:jc w:val="right"/>
              <w:rPr>
                <w:ins w:id="315" w:author="Mai Dang Thi Ngoc (CN-AGILE PTCTQTNV)" w:date="2023-02-17T16:57:00Z"/>
                <w:rFonts w:eastAsia="Times New Roman"/>
                <w:color w:val="000000"/>
                <w:sz w:val="26"/>
                <w:szCs w:val="26"/>
              </w:rPr>
            </w:pPr>
            <w:ins w:id="316" w:author="Mai Dang Thi Ngoc (CN-AGILE PTCTQTNV)" w:date="2023-02-17T17:04:00Z">
              <w:r>
                <w:rPr>
                  <w:rFonts w:eastAsia="Times New Roman"/>
                  <w:color w:val="000000"/>
                  <w:sz w:val="26"/>
                  <w:szCs w:val="26"/>
                </w:rPr>
                <w:t>17</w:t>
              </w:r>
            </w:ins>
          </w:p>
        </w:tc>
        <w:tc>
          <w:tcPr>
            <w:tcW w:w="3067" w:type="dxa"/>
            <w:shd w:val="clear" w:color="auto" w:fill="auto"/>
            <w:noWrap/>
            <w:tcPrChange w:id="317" w:author="Mai Dang Thi Ngoc (CN-AGILE PTCTQTNV)" w:date="2023-02-17T17:07:00Z">
              <w:tcPr>
                <w:tcW w:w="3067" w:type="dxa"/>
                <w:shd w:val="clear" w:color="auto" w:fill="auto"/>
                <w:noWrap/>
              </w:tcPr>
            </w:tcPrChange>
          </w:tcPr>
          <w:p w14:paraId="1E3B5EDF" w14:textId="20FF2748" w:rsidR="00BA6036" w:rsidRDefault="00BA6036" w:rsidP="00BA6036">
            <w:pPr>
              <w:rPr>
                <w:ins w:id="318" w:author="Mai Dang Thi Ngoc (CN-AGILE PTCTQTNV)" w:date="2023-02-17T16:57:00Z"/>
              </w:rPr>
            </w:pPr>
            <w:ins w:id="319" w:author="Mai Dang Thi Ngoc (CN-AGILE PTCTQTNV)" w:date="2023-02-17T16:59:00Z">
              <w:r w:rsidRPr="00201651">
                <w:t>status</w:t>
              </w:r>
            </w:ins>
          </w:p>
        </w:tc>
        <w:tc>
          <w:tcPr>
            <w:tcW w:w="2610" w:type="dxa"/>
            <w:shd w:val="clear" w:color="auto" w:fill="auto"/>
            <w:noWrap/>
            <w:tcPrChange w:id="320" w:author="Mai Dang Thi Ngoc (CN-AGILE PTCTQTNV)" w:date="2023-02-17T17:07:00Z">
              <w:tcPr>
                <w:tcW w:w="2520" w:type="dxa"/>
                <w:shd w:val="clear" w:color="auto" w:fill="auto"/>
                <w:noWrap/>
              </w:tcPr>
            </w:tcPrChange>
          </w:tcPr>
          <w:p w14:paraId="66B346E2" w14:textId="51D2AC37" w:rsidR="00BA6036" w:rsidRPr="00D00DAA" w:rsidRDefault="00BA6036" w:rsidP="00BA6036">
            <w:pPr>
              <w:keepNext/>
              <w:rPr>
                <w:ins w:id="321" w:author="Mai Dang Thi Ngoc (CN-AGILE PTCTQTNV)" w:date="2023-02-17T16:57:00Z"/>
                <w:sz w:val="26"/>
                <w:szCs w:val="26"/>
              </w:rPr>
            </w:pPr>
            <w:ins w:id="322" w:author="Mai Dang Thi Ngoc (CN-AGILE PTCTQTNV)" w:date="2023-02-17T17:03:00Z">
              <w:r>
                <w:rPr>
                  <w:sz w:val="26"/>
                  <w:szCs w:val="26"/>
                </w:rPr>
                <w:t>Trạng thái CBQL</w:t>
              </w:r>
            </w:ins>
          </w:p>
        </w:tc>
        <w:tc>
          <w:tcPr>
            <w:tcW w:w="2523" w:type="dxa"/>
            <w:tcPrChange w:id="323" w:author="Mai Dang Thi Ngoc (CN-AGILE PTCTQTNV)" w:date="2023-02-17T17:07:00Z">
              <w:tcPr>
                <w:tcW w:w="2520" w:type="dxa"/>
              </w:tcPr>
            </w:tcPrChange>
          </w:tcPr>
          <w:p w14:paraId="620144D9" w14:textId="4BD2ABDA" w:rsidR="00BA6036" w:rsidRDefault="00BA6036" w:rsidP="00BA6036">
            <w:pPr>
              <w:keepNext/>
              <w:rPr>
                <w:ins w:id="324" w:author="Mai Dang Thi Ngoc (CN-AGILE PTCTQTNV)" w:date="2023-02-17T17:05:00Z"/>
                <w:sz w:val="26"/>
                <w:szCs w:val="26"/>
              </w:rPr>
            </w:pPr>
            <w:ins w:id="325" w:author="Mai Dang Thi Ngoc (CN-AGILE PTCTQTNV)" w:date="2023-02-17T17:06:00Z">
              <w:r>
                <w:t>Thông tin management</w:t>
              </w:r>
            </w:ins>
          </w:p>
        </w:tc>
      </w:tr>
    </w:tbl>
    <w:p w14:paraId="21D107AF" w14:textId="77777777" w:rsidR="002D10F3" w:rsidRPr="009C4AEA" w:rsidRDefault="002D10F3">
      <w:pPr>
        <w:rPr>
          <w:ins w:id="326" w:author="Mai Dang Thi Ngoc (CN-AGILE PTCTQTNV)" w:date="2023-02-17T16:39:00Z"/>
        </w:rPr>
        <w:pPrChange w:id="327" w:author="Mai Dang Thi Ngoc (CN-AGILE PTCTQTNV)" w:date="2023-02-17T17:14:00Z">
          <w:pPr>
            <w:pStyle w:val="Caption"/>
          </w:pPr>
        </w:pPrChange>
      </w:pPr>
    </w:p>
    <w:p w14:paraId="595F1191" w14:textId="77777777" w:rsidR="0027400A" w:rsidRPr="00651C1F" w:rsidRDefault="0027400A" w:rsidP="0027400A">
      <w:pPr>
        <w:pStyle w:val="ListParagraph"/>
        <w:numPr>
          <w:ilvl w:val="0"/>
          <w:numId w:val="22"/>
        </w:numPr>
        <w:rPr>
          <w:ins w:id="328" w:author="Mai Dang Thi Ngoc (CN-AGILE PTCTQTNV)" w:date="2023-02-17T16:39:00Z"/>
          <w:szCs w:val="26"/>
        </w:rPr>
      </w:pPr>
      <w:ins w:id="329" w:author="Mai Dang Thi Ngoc (CN-AGILE PTCTQTNV)" w:date="2023-02-17T16:39:00Z">
        <w:r w:rsidRPr="00651C1F">
          <w:rPr>
            <w:rFonts w:cs="Times New Roman"/>
            <w:szCs w:val="26"/>
          </w:rPr>
          <w:t>Example mail</w:t>
        </w:r>
        <w:r w:rsidRPr="00651C1F">
          <w:rPr>
            <w:szCs w:val="26"/>
          </w:rPr>
          <w:t>:</w:t>
        </w:r>
      </w:ins>
    </w:p>
    <w:p w14:paraId="2F31BBF9" w14:textId="763F9958" w:rsidR="0027400A" w:rsidRPr="00651C1F" w:rsidRDefault="0027400A" w:rsidP="0027400A">
      <w:pPr>
        <w:pStyle w:val="ListParagraph"/>
        <w:numPr>
          <w:ilvl w:val="0"/>
          <w:numId w:val="10"/>
        </w:numPr>
        <w:rPr>
          <w:ins w:id="330" w:author="Mai Dang Thi Ngoc (CN-AGILE PTCTQTNV)" w:date="2023-02-17T16:39:00Z"/>
          <w:rFonts w:cs="Times New Roman"/>
          <w:i/>
          <w:szCs w:val="26"/>
        </w:rPr>
      </w:pPr>
      <w:ins w:id="331" w:author="Mai Dang Thi Ngoc (CN-AGILE PTCTQTNV)" w:date="2023-02-17T16:39:00Z">
        <w:r w:rsidRPr="00651C1F">
          <w:rPr>
            <w:rFonts w:cs="Times New Roman"/>
            <w:i/>
            <w:szCs w:val="26"/>
          </w:rPr>
          <w:t>Body mail tạ</w:t>
        </w:r>
        <w:r w:rsidR="00BA6036">
          <w:rPr>
            <w:rFonts w:cs="Times New Roman"/>
            <w:i/>
            <w:szCs w:val="26"/>
          </w:rPr>
          <w:t>o thất bại</w:t>
        </w:r>
        <w:r w:rsidRPr="00651C1F">
          <w:rPr>
            <w:rFonts w:cs="Times New Roman"/>
            <w:i/>
            <w:szCs w:val="26"/>
          </w:rPr>
          <w:t>:</w:t>
        </w:r>
      </w:ins>
    </w:p>
    <w:p w14:paraId="0006D2CD" w14:textId="77777777" w:rsidR="00BA6036" w:rsidRDefault="00BA6036">
      <w:pPr>
        <w:pStyle w:val="xmsonormal"/>
        <w:ind w:left="720"/>
        <w:rPr>
          <w:ins w:id="332" w:author="Mai Dang Thi Ngoc (CN-AGILE PTCTQTNV)" w:date="2023-02-17T17:07:00Z"/>
          <w:rFonts w:ascii="Times New Roman" w:hAnsi="Times New Roman" w:cs="Times New Roman"/>
          <w:sz w:val="26"/>
          <w:szCs w:val="26"/>
        </w:rPr>
        <w:pPrChange w:id="333" w:author="Mai Dang Thi Ngoc (CN-AGILE PTCTQTNV)" w:date="2023-02-17T17:07:00Z">
          <w:pPr>
            <w:pStyle w:val="xmsonormal"/>
            <w:numPr>
              <w:numId w:val="10"/>
            </w:numPr>
            <w:ind w:left="720" w:hanging="360"/>
          </w:pPr>
        </w:pPrChange>
      </w:pPr>
      <w:ins w:id="334" w:author="Mai Dang Thi Ngoc (CN-AGILE PTCTQTNV)" w:date="2023-02-17T17:07:00Z">
        <w:r>
          <w:rPr>
            <w:rFonts w:ascii="Times New Roman" w:hAnsi="Times New Roman" w:cs="Times New Roman"/>
            <w:sz w:val="26"/>
            <w:szCs w:val="26"/>
          </w:rPr>
          <w:t>Kính gửi anh/chị,</w:t>
        </w:r>
      </w:ins>
    </w:p>
    <w:p w14:paraId="20D1A52B" w14:textId="09615181" w:rsidR="00BA6036" w:rsidRDefault="00BA6036">
      <w:pPr>
        <w:pStyle w:val="xmsonormal"/>
        <w:ind w:left="720"/>
        <w:rPr>
          <w:ins w:id="335" w:author="Mai Dang Thi Ngoc (CN-AGILE PTCTQTNV)" w:date="2023-02-17T17:07:00Z"/>
          <w:rFonts w:ascii="Times New Roman" w:hAnsi="Times New Roman" w:cs="Times New Roman"/>
          <w:sz w:val="26"/>
          <w:szCs w:val="26"/>
        </w:rPr>
        <w:pPrChange w:id="336" w:author="Mai Dang Thi Ngoc (CN-AGILE PTCTQTNV)" w:date="2023-02-17T17:07:00Z">
          <w:pPr>
            <w:pStyle w:val="xmsonormal"/>
            <w:numPr>
              <w:numId w:val="10"/>
            </w:numPr>
            <w:ind w:left="720" w:hanging="360"/>
          </w:pPr>
        </w:pPrChange>
      </w:pPr>
      <w:ins w:id="337" w:author="Mai Dang Thi Ngoc (CN-AGILE PTCTQTNV)" w:date="2023-02-17T17:07:00Z">
        <w:r>
          <w:rPr>
            <w:rFonts w:ascii="Times New Roman" w:hAnsi="Times New Roman" w:cs="Times New Roman"/>
            <w:sz w:val="26"/>
            <w:szCs w:val="26"/>
          </w:rPr>
          <w:t>Y</w:t>
        </w:r>
        <w:r w:rsidRPr="00D00DAA">
          <w:rPr>
            <w:rFonts w:ascii="Times New Roman" w:hAnsi="Times New Roman" w:cs="Times New Roman"/>
            <w:sz w:val="26"/>
            <w:szCs w:val="26"/>
          </w:rPr>
          <w:t>êu cầ</w:t>
        </w:r>
        <w:r>
          <w:rPr>
            <w:rFonts w:ascii="Times New Roman" w:hAnsi="Times New Roman" w:cs="Times New Roman"/>
            <w:sz w:val="26"/>
            <w:szCs w:val="26"/>
          </w:rPr>
          <w:t>u BPM Hạn mức</w:t>
        </w:r>
        <w:r w:rsidRPr="00D00DAA">
          <w:rPr>
            <w:rFonts w:ascii="Times New Roman" w:hAnsi="Times New Roman" w:cs="Times New Roman"/>
            <w:sz w:val="26"/>
            <w:szCs w:val="26"/>
          </w:rPr>
          <w:t xml:space="preserve"> </w:t>
        </w:r>
      </w:ins>
      <w:ins w:id="338" w:author="Mai Dang Thi Ngoc (CN-AGILE PTCTQTNV)" w:date="2023-02-17T17:08:00Z">
        <w:r w:rsidRPr="001A479A">
          <w:rPr>
            <w:rFonts w:ascii="Times New Roman" w:hAnsi="Times New Roman" w:cs="Times New Roman"/>
            <w:b/>
            <w:sz w:val="26"/>
            <w:szCs w:val="26"/>
            <w:shd w:val="clear" w:color="auto" w:fill="F7F7F7"/>
          </w:rPr>
          <w:t>115-002307</w:t>
        </w:r>
        <w:r w:rsidRPr="001A479A">
          <w:rPr>
            <w:rFonts w:ascii="Arial" w:hAnsi="Arial" w:cs="Arial"/>
            <w:sz w:val="21"/>
            <w:szCs w:val="21"/>
            <w:shd w:val="clear" w:color="auto" w:fill="F7F7F7"/>
          </w:rPr>
          <w:t xml:space="preserve"> </w:t>
        </w:r>
      </w:ins>
      <w:ins w:id="339" w:author="Mai Dang Thi Ngoc (CN-AGILE PTCTQTNV)" w:date="2023-02-17T17:07:00Z">
        <w:r>
          <w:rPr>
            <w:rFonts w:ascii="Times New Roman" w:hAnsi="Times New Roman" w:cs="Times New Roman"/>
            <w:sz w:val="26"/>
            <w:szCs w:val="26"/>
          </w:rPr>
          <w:t xml:space="preserve">khởi tạo thông tin thất bại: </w:t>
        </w:r>
      </w:ins>
    </w:p>
    <w:p w14:paraId="25BA19EC" w14:textId="77777777" w:rsidR="00BA6036" w:rsidRDefault="00BA6036">
      <w:pPr>
        <w:pStyle w:val="xmsonormal"/>
        <w:tabs>
          <w:tab w:val="center" w:pos="5040"/>
        </w:tabs>
        <w:ind w:left="720"/>
        <w:rPr>
          <w:ins w:id="340" w:author="Mai Dang Thi Ngoc (CN-AGILE PTCTQTNV)" w:date="2023-02-17T17:07:00Z"/>
          <w:rFonts w:ascii="Times New Roman" w:hAnsi="Times New Roman" w:cs="Times New Roman"/>
          <w:sz w:val="26"/>
          <w:szCs w:val="26"/>
        </w:rPr>
        <w:pPrChange w:id="341" w:author="Mai Dang Thi Ngoc (CN-AGILE PTCTQTNV)" w:date="2023-02-17T17:07:00Z">
          <w:pPr>
            <w:pStyle w:val="xmsonormal"/>
            <w:numPr>
              <w:numId w:val="10"/>
            </w:numPr>
            <w:tabs>
              <w:tab w:val="center" w:pos="5040"/>
            </w:tabs>
            <w:ind w:left="720" w:hanging="360"/>
          </w:pPr>
        </w:pPrChange>
      </w:pPr>
      <w:ins w:id="342" w:author="Mai Dang Thi Ngoc (CN-AGILE PTCTQTNV)" w:date="2023-02-17T17:07:00Z">
        <w:r>
          <w:rPr>
            <w:rFonts w:ascii="Times New Roman" w:hAnsi="Times New Roman" w:cs="Times New Roman"/>
            <w:sz w:val="26"/>
            <w:szCs w:val="26"/>
          </w:rPr>
          <w:t xml:space="preserve">+ Danh </w:t>
        </w:r>
        <w:proofErr w:type="gramStart"/>
        <w:r>
          <w:rPr>
            <w:rFonts w:ascii="Times New Roman" w:hAnsi="Times New Roman" w:cs="Times New Roman"/>
            <w:sz w:val="26"/>
            <w:szCs w:val="26"/>
          </w:rPr>
          <w:t>sách  lỗi</w:t>
        </w:r>
        <w:proofErr w:type="gramEnd"/>
        <w:r>
          <w:rPr>
            <w:rFonts w:ascii="Times New Roman" w:hAnsi="Times New Roman" w:cs="Times New Roman"/>
            <w:sz w:val="26"/>
            <w:szCs w:val="26"/>
          </w:rPr>
          <w:tab/>
        </w:r>
      </w:ins>
    </w:p>
    <w:p w14:paraId="20E5DBC3" w14:textId="02DC3A8A" w:rsidR="00BA6036" w:rsidRPr="00E05A4B" w:rsidRDefault="00BA6036">
      <w:pPr>
        <w:pStyle w:val="ListParagraph"/>
        <w:ind w:firstLine="720"/>
        <w:rPr>
          <w:ins w:id="343" w:author="Mai Dang Thi Ngoc (CN-AGILE PTCTQTNV)" w:date="2023-02-17T17:08:00Z"/>
          <w:b w:val="0"/>
          <w:szCs w:val="26"/>
        </w:rPr>
        <w:pPrChange w:id="344" w:author="Mai Dang Thi Ngoc (CN-AGILE PTCTQTNV)" w:date="2023-02-17T17:10:00Z">
          <w:pPr>
            <w:pStyle w:val="ListParagraph"/>
          </w:pPr>
        </w:pPrChange>
      </w:pPr>
      <w:ins w:id="345" w:author="Mai Dang Thi Ngoc (CN-AGILE PTCTQTNV)" w:date="2023-02-17T17:07:00Z">
        <w:r>
          <w:rPr>
            <w:szCs w:val="26"/>
          </w:rPr>
          <w:t xml:space="preserve"> </w:t>
        </w:r>
      </w:ins>
      <w:ins w:id="346" w:author="Mai Dang Thi Ngoc (CN-AGILE PTCTQTNV)" w:date="2023-02-17T17:08:00Z">
        <w:r w:rsidRPr="00E05A4B">
          <w:rPr>
            <w:b w:val="0"/>
            <w:szCs w:val="26"/>
          </w:rPr>
          <w:t>Thông tin bắt buộ</w:t>
        </w:r>
        <w:r>
          <w:rPr>
            <w:b w:val="0"/>
            <w:szCs w:val="26"/>
          </w:rPr>
          <w:t xml:space="preserve">c </w:t>
        </w:r>
      </w:ins>
      <w:ins w:id="347" w:author="Mai Dang Thi Ngoc (CN-AGILE PTCTQTNV)" w:date="2023-02-17T17:09:00Z">
        <w:r>
          <w:rPr>
            <w:b w:val="0"/>
            <w:szCs w:val="26"/>
          </w:rPr>
          <w:t>Số CIF</w:t>
        </w:r>
      </w:ins>
      <w:ins w:id="348" w:author="Mai Dang Thi Ngoc (CN-AGILE PTCTQTNV)" w:date="2023-02-17T17:08:00Z">
        <w:r w:rsidRPr="00E05A4B">
          <w:rPr>
            <w:b w:val="0"/>
            <w:szCs w:val="26"/>
          </w:rPr>
          <w:t xml:space="preserve"> còn thiế</w:t>
        </w:r>
        <w:r>
          <w:rPr>
            <w:b w:val="0"/>
            <w:szCs w:val="26"/>
          </w:rPr>
          <w:t>u</w:t>
        </w:r>
      </w:ins>
    </w:p>
    <w:p w14:paraId="4AF99C64" w14:textId="37A70C68" w:rsidR="00BA6036" w:rsidRPr="00BA6036" w:rsidRDefault="00BA6036">
      <w:pPr>
        <w:pStyle w:val="ListParagraph"/>
        <w:rPr>
          <w:ins w:id="349" w:author="Mai Dang Thi Ngoc (CN-AGILE PTCTQTNV)" w:date="2023-02-17T17:07:00Z"/>
          <w:b w:val="0"/>
          <w:szCs w:val="26"/>
          <w:rPrChange w:id="350" w:author="Mai Dang Thi Ngoc (CN-AGILE PTCTQTNV)" w:date="2023-02-17T17:10:00Z">
            <w:rPr>
              <w:ins w:id="351" w:author="Mai Dang Thi Ngoc (CN-AGILE PTCTQTNV)" w:date="2023-02-17T17:07:00Z"/>
            </w:rPr>
          </w:rPrChange>
        </w:rPr>
        <w:pPrChange w:id="352" w:author="Mai Dang Thi Ngoc (CN-AGILE PTCTQTNV)" w:date="2023-02-17T17:10:00Z">
          <w:pPr>
            <w:pStyle w:val="ListParagraph"/>
            <w:numPr>
              <w:numId w:val="10"/>
            </w:numPr>
            <w:shd w:val="clear" w:color="auto" w:fill="FFFFFE"/>
            <w:spacing w:line="270" w:lineRule="atLeast"/>
            <w:ind w:hanging="360"/>
          </w:pPr>
        </w:pPrChange>
      </w:pPr>
      <w:ins w:id="353" w:author="Mai Dang Thi Ngoc (CN-AGILE PTCTQTNV)" w:date="2023-02-17T17:09:00Z">
        <w:r>
          <w:rPr>
            <w:b w:val="0"/>
            <w:szCs w:val="26"/>
          </w:rPr>
          <w:t xml:space="preserve"> </w:t>
        </w:r>
      </w:ins>
      <w:ins w:id="354" w:author="Mai Dang Thi Ngoc (CN-AGILE PTCTQTNV)" w:date="2023-02-17T17:10:00Z">
        <w:r>
          <w:rPr>
            <w:b w:val="0"/>
            <w:szCs w:val="26"/>
          </w:rPr>
          <w:tab/>
        </w:r>
      </w:ins>
      <w:ins w:id="355" w:author="Mai Dang Thi Ngoc (CN-AGILE PTCTQTNV)" w:date="2023-02-17T17:09:00Z">
        <w:r>
          <w:rPr>
            <w:b w:val="0"/>
            <w:szCs w:val="26"/>
          </w:rPr>
          <w:t xml:space="preserve">Thiếu thông tin </w:t>
        </w:r>
      </w:ins>
      <w:ins w:id="356" w:author="Mai Dang Thi Ngoc (CN-AGILE PTCTQTNV)" w:date="2023-02-17T17:10:00Z">
        <w:r>
          <w:rPr>
            <w:b w:val="0"/>
            <w:szCs w:val="26"/>
          </w:rPr>
          <w:t>Chức vụ QL</w:t>
        </w:r>
      </w:ins>
    </w:p>
    <w:p w14:paraId="64F174AE" w14:textId="77777777" w:rsidR="00BA6036" w:rsidRPr="00037FBE" w:rsidRDefault="00BA6036">
      <w:pPr>
        <w:pStyle w:val="xmsonormal"/>
        <w:ind w:left="720"/>
        <w:rPr>
          <w:ins w:id="357" w:author="Mai Dang Thi Ngoc (CN-AGILE PTCTQTNV)" w:date="2023-02-17T17:07:00Z"/>
          <w:rFonts w:ascii="Times New Roman" w:hAnsi="Times New Roman" w:cs="Times New Roman"/>
          <w:sz w:val="26"/>
          <w:szCs w:val="26"/>
        </w:rPr>
        <w:pPrChange w:id="358" w:author="Mai Dang Thi Ngoc (CN-AGILE PTCTQTNV)" w:date="2023-02-17T17:08:00Z">
          <w:pPr>
            <w:pStyle w:val="xmsonormal"/>
            <w:numPr>
              <w:numId w:val="10"/>
            </w:numPr>
            <w:ind w:left="720" w:hanging="360"/>
          </w:pPr>
        </w:pPrChange>
      </w:pPr>
      <w:ins w:id="359" w:author="Mai Dang Thi Ngoc (CN-AGILE PTCTQTNV)" w:date="2023-02-17T17:07:00Z">
        <w:r>
          <w:rPr>
            <w:rFonts w:ascii="Times New Roman" w:hAnsi="Times New Roman" w:cs="Times New Roman"/>
            <w:sz w:val="26"/>
            <w:szCs w:val="26"/>
          </w:rPr>
          <w:t xml:space="preserve">Vui lòng truy cập </w:t>
        </w:r>
        <w:r w:rsidRPr="00037FBE">
          <w:rPr>
            <w:rFonts w:ascii="Times New Roman" w:hAnsi="Times New Roman" w:cs="Times New Roman"/>
            <w:b/>
            <w:sz w:val="26"/>
            <w:szCs w:val="26"/>
          </w:rPr>
          <w:t>Hệ thống quản lý chứng từ nợ</w:t>
        </w:r>
        <w:r>
          <w:rPr>
            <w:rFonts w:ascii="Times New Roman" w:hAnsi="Times New Roman" w:cs="Times New Roman"/>
            <w:b/>
            <w:sz w:val="26"/>
            <w:szCs w:val="26"/>
          </w:rPr>
          <w:t xml:space="preserve"> </w:t>
        </w:r>
        <w:r w:rsidRPr="00901E3A">
          <w:rPr>
            <w:rFonts w:ascii="Times New Roman" w:hAnsi="Times New Roman" w:cs="Times New Roman"/>
            <w:sz w:val="26"/>
            <w:szCs w:val="26"/>
          </w:rPr>
          <w:t>để kiểm tra</w:t>
        </w:r>
        <w:r>
          <w:rPr>
            <w:rFonts w:ascii="Times New Roman" w:hAnsi="Times New Roman" w:cs="Times New Roman"/>
            <w:sz w:val="26"/>
            <w:szCs w:val="26"/>
          </w:rPr>
          <w:t xml:space="preserve"> thông tin khách hàng và tạo chứng từ nợ (nếu có).</w:t>
        </w:r>
      </w:ins>
    </w:p>
    <w:p w14:paraId="1E161493" w14:textId="77777777" w:rsidR="00BA6036" w:rsidRPr="00BA6036" w:rsidRDefault="00BA6036">
      <w:pPr>
        <w:pStyle w:val="ListParagraph"/>
        <w:shd w:val="clear" w:color="auto" w:fill="FFFFFE"/>
        <w:spacing w:line="270" w:lineRule="atLeast"/>
        <w:rPr>
          <w:ins w:id="360" w:author="Mai Dang Thi Ngoc (CN-AGILE PTCTQTNV)" w:date="2023-02-17T17:07:00Z"/>
          <w:rFonts w:ascii="Courier New" w:eastAsia="Times New Roman" w:hAnsi="Courier New" w:cs="Courier New"/>
          <w:color w:val="000000"/>
          <w:sz w:val="18"/>
          <w:szCs w:val="18"/>
        </w:rPr>
        <w:pPrChange w:id="361" w:author="Mai Dang Thi Ngoc (CN-AGILE PTCTQTNV)" w:date="2023-02-17T17:08:00Z">
          <w:pPr>
            <w:pStyle w:val="ListParagraph"/>
            <w:numPr>
              <w:numId w:val="10"/>
            </w:numPr>
            <w:shd w:val="clear" w:color="auto" w:fill="FFFFFE"/>
            <w:spacing w:line="270" w:lineRule="atLeast"/>
            <w:ind w:hanging="360"/>
          </w:pPr>
        </w:pPrChange>
      </w:pPr>
    </w:p>
    <w:p w14:paraId="50200B51" w14:textId="77777777" w:rsidR="00BA6036" w:rsidRPr="003D66E8" w:rsidRDefault="00BA6036">
      <w:pPr>
        <w:pStyle w:val="xmsonormal"/>
        <w:ind w:left="720"/>
        <w:rPr>
          <w:ins w:id="362" w:author="Mai Dang Thi Ngoc (CN-AGILE PTCTQTNV)" w:date="2023-02-17T17:07:00Z"/>
          <w:rFonts w:ascii="Times New Roman" w:hAnsi="Times New Roman" w:cs="Times New Roman"/>
          <w:b/>
          <w:i/>
          <w:sz w:val="26"/>
          <w:szCs w:val="26"/>
        </w:rPr>
        <w:pPrChange w:id="363" w:author="Mai Dang Thi Ngoc (CN-AGILE PTCTQTNV)" w:date="2023-02-17T17:08:00Z">
          <w:pPr>
            <w:pStyle w:val="xmsonormal"/>
            <w:numPr>
              <w:numId w:val="10"/>
            </w:numPr>
            <w:ind w:left="720" w:hanging="360"/>
          </w:pPr>
        </w:pPrChange>
      </w:pPr>
      <w:ins w:id="364" w:author="Mai Dang Thi Ngoc (CN-AGILE PTCTQTNV)" w:date="2023-02-17T17:07:00Z">
        <w:r w:rsidRPr="003D66E8">
          <w:rPr>
            <w:rFonts w:ascii="Times New Roman" w:hAnsi="Times New Roman" w:cs="Times New Roman"/>
            <w:b/>
            <w:i/>
            <w:sz w:val="26"/>
            <w:szCs w:val="26"/>
          </w:rPr>
          <w:t>Đây là email tự động gửi từ hệ thống BPM, đề nghị không reply lại mail này.</w:t>
        </w:r>
      </w:ins>
    </w:p>
    <w:p w14:paraId="526A360D" w14:textId="77777777" w:rsidR="0027400A" w:rsidRDefault="0027400A" w:rsidP="0027400A">
      <w:pPr>
        <w:rPr>
          <w:ins w:id="365" w:author="Mai Dang Thi Ngoc (CN-AGILE PTCTQTNV)" w:date="2023-02-17T16:39:00Z"/>
          <w:b/>
          <w:i/>
          <w:sz w:val="26"/>
          <w:szCs w:val="26"/>
        </w:rPr>
      </w:pPr>
    </w:p>
    <w:p w14:paraId="4FA86458" w14:textId="77777777" w:rsidR="0027400A" w:rsidRDefault="0027400A" w:rsidP="0027400A">
      <w:pPr>
        <w:rPr>
          <w:ins w:id="366" w:author="Mai Dang Thi Ngoc (CN-AGILE PTCTQTNV)" w:date="2023-02-17T16:39:00Z"/>
        </w:rPr>
      </w:pPr>
    </w:p>
    <w:p w14:paraId="0A1E52B9" w14:textId="77777777" w:rsidR="0027400A" w:rsidRPr="00651C1F" w:rsidRDefault="0027400A" w:rsidP="0027400A">
      <w:pPr>
        <w:pStyle w:val="ListParagraph"/>
        <w:numPr>
          <w:ilvl w:val="0"/>
          <w:numId w:val="10"/>
        </w:numPr>
        <w:rPr>
          <w:ins w:id="367" w:author="Mai Dang Thi Ngoc (CN-AGILE PTCTQTNV)" w:date="2023-02-17T16:39:00Z"/>
          <w:rFonts w:cs="Times New Roman"/>
          <w:i/>
          <w:szCs w:val="26"/>
        </w:rPr>
      </w:pPr>
      <w:ins w:id="368" w:author="Mai Dang Thi Ngoc (CN-AGILE PTCTQTNV)" w:date="2023-02-17T16:39:00Z">
        <w:r w:rsidRPr="00651C1F">
          <w:rPr>
            <w:rFonts w:cs="Times New Roman"/>
            <w:i/>
            <w:szCs w:val="26"/>
          </w:rPr>
          <w:t>Body mail TH quá timeout không nhận được phản hồi từ CC QLCTN:</w:t>
        </w:r>
      </w:ins>
    </w:p>
    <w:p w14:paraId="1DCF5C2E" w14:textId="77777777" w:rsidR="00BA6036" w:rsidRPr="00734777" w:rsidRDefault="00BA6036">
      <w:pPr>
        <w:pStyle w:val="xmsonormal"/>
        <w:ind w:left="720"/>
        <w:rPr>
          <w:ins w:id="369" w:author="Mai Dang Thi Ngoc (CN-AGILE PTCTQTNV)" w:date="2023-02-17T17:10:00Z"/>
          <w:rFonts w:ascii="Times New Roman" w:hAnsi="Times New Roman" w:cs="Times New Roman"/>
          <w:sz w:val="26"/>
          <w:szCs w:val="26"/>
        </w:rPr>
        <w:pPrChange w:id="370" w:author="Mai Dang Thi Ngoc (CN-AGILE PTCTQTNV)" w:date="2023-02-17T17:10:00Z">
          <w:pPr>
            <w:pStyle w:val="xmsonormal"/>
            <w:numPr>
              <w:numId w:val="10"/>
            </w:numPr>
            <w:ind w:left="720" w:hanging="360"/>
          </w:pPr>
        </w:pPrChange>
      </w:pPr>
      <w:ins w:id="371" w:author="Mai Dang Thi Ngoc (CN-AGILE PTCTQTNV)" w:date="2023-02-17T17:10:00Z">
        <w:r>
          <w:rPr>
            <w:rFonts w:ascii="Times New Roman" w:hAnsi="Times New Roman" w:cs="Times New Roman"/>
            <w:sz w:val="26"/>
            <w:szCs w:val="26"/>
          </w:rPr>
          <w:t>Kính gửi anh/chị,</w:t>
        </w:r>
      </w:ins>
    </w:p>
    <w:p w14:paraId="3710047D" w14:textId="01B875E9" w:rsidR="00BA6036" w:rsidRDefault="00BA6036">
      <w:pPr>
        <w:pStyle w:val="xmsonormal"/>
        <w:ind w:left="720"/>
        <w:rPr>
          <w:ins w:id="372" w:author="Mai Dang Thi Ngoc (CN-AGILE PTCTQTNV)" w:date="2023-02-17T17:10:00Z"/>
          <w:rFonts w:ascii="Times New Roman" w:hAnsi="Times New Roman" w:cs="Times New Roman"/>
          <w:sz w:val="26"/>
          <w:szCs w:val="26"/>
        </w:rPr>
        <w:pPrChange w:id="373" w:author="Mai Dang Thi Ngoc (CN-AGILE PTCTQTNV)" w:date="2023-02-17T17:10:00Z">
          <w:pPr>
            <w:pStyle w:val="xmsonormal"/>
            <w:numPr>
              <w:numId w:val="10"/>
            </w:numPr>
            <w:ind w:left="720" w:hanging="360"/>
          </w:pPr>
        </w:pPrChange>
      </w:pPr>
      <w:ins w:id="374" w:author="Mai Dang Thi Ngoc (CN-AGILE PTCTQTNV)" w:date="2023-02-17T17:10:00Z">
        <w:r>
          <w:rPr>
            <w:rFonts w:ascii="Times New Roman" w:hAnsi="Times New Roman" w:cs="Times New Roman"/>
            <w:sz w:val="26"/>
            <w:szCs w:val="26"/>
          </w:rPr>
          <w:lastRenderedPageBreak/>
          <w:t>Y</w:t>
        </w:r>
        <w:r w:rsidRPr="00D00DAA">
          <w:rPr>
            <w:rFonts w:ascii="Times New Roman" w:hAnsi="Times New Roman" w:cs="Times New Roman"/>
            <w:sz w:val="26"/>
            <w:szCs w:val="26"/>
          </w:rPr>
          <w:t>êu cầ</w:t>
        </w:r>
        <w:r>
          <w:rPr>
            <w:rFonts w:ascii="Times New Roman" w:hAnsi="Times New Roman" w:cs="Times New Roman"/>
            <w:sz w:val="26"/>
            <w:szCs w:val="26"/>
          </w:rPr>
          <w:t>u BPM Hạn mức</w:t>
        </w:r>
        <w:r w:rsidRPr="00D00DAA">
          <w:rPr>
            <w:rFonts w:ascii="Times New Roman" w:hAnsi="Times New Roman" w:cs="Times New Roman"/>
            <w:sz w:val="26"/>
            <w:szCs w:val="26"/>
          </w:rPr>
          <w:t xml:space="preserve"> </w:t>
        </w:r>
      </w:ins>
      <w:ins w:id="375" w:author="Mai Dang Thi Ngoc (CN-AGILE PTCTQTNV)" w:date="2023-02-17T17:11:00Z">
        <w:r w:rsidRPr="001A479A">
          <w:rPr>
            <w:rFonts w:ascii="Times New Roman" w:hAnsi="Times New Roman" w:cs="Times New Roman"/>
            <w:b/>
            <w:sz w:val="26"/>
            <w:szCs w:val="26"/>
            <w:shd w:val="clear" w:color="auto" w:fill="F7F7F7"/>
          </w:rPr>
          <w:t>115-002307</w:t>
        </w:r>
        <w:r w:rsidRPr="001A479A">
          <w:rPr>
            <w:rFonts w:ascii="Arial" w:hAnsi="Arial" w:cs="Arial"/>
            <w:sz w:val="21"/>
            <w:szCs w:val="21"/>
            <w:shd w:val="clear" w:color="auto" w:fill="F7F7F7"/>
          </w:rPr>
          <w:t xml:space="preserve"> </w:t>
        </w:r>
      </w:ins>
      <w:ins w:id="376" w:author="Mai Dang Thi Ngoc (CN-AGILE PTCTQTNV)" w:date="2023-02-17T17:10:00Z">
        <w:r>
          <w:rPr>
            <w:rFonts w:ascii="Times New Roman" w:hAnsi="Times New Roman" w:cs="Times New Roman"/>
            <w:sz w:val="26"/>
            <w:szCs w:val="26"/>
          </w:rPr>
          <w:t xml:space="preserve">tạo thông tin khách hàng không nhận được phản hồi từ </w:t>
        </w:r>
        <w:r w:rsidRPr="00037FBE">
          <w:rPr>
            <w:rFonts w:ascii="Times New Roman" w:hAnsi="Times New Roman" w:cs="Times New Roman"/>
            <w:b/>
            <w:sz w:val="26"/>
            <w:szCs w:val="26"/>
          </w:rPr>
          <w:t>Hệ thống quản lý chứng từ nợ</w:t>
        </w:r>
        <w:r>
          <w:rPr>
            <w:rFonts w:ascii="Times New Roman" w:hAnsi="Times New Roman" w:cs="Times New Roman"/>
            <w:b/>
            <w:sz w:val="26"/>
            <w:szCs w:val="26"/>
          </w:rPr>
          <w:t xml:space="preserve">. </w:t>
        </w:r>
      </w:ins>
    </w:p>
    <w:p w14:paraId="7C88F697" w14:textId="77777777" w:rsidR="00BA6036" w:rsidRPr="00037FBE" w:rsidRDefault="00BA6036">
      <w:pPr>
        <w:pStyle w:val="xmsonormal"/>
        <w:ind w:left="720"/>
        <w:rPr>
          <w:ins w:id="377" w:author="Mai Dang Thi Ngoc (CN-AGILE PTCTQTNV)" w:date="2023-02-17T17:10:00Z"/>
          <w:rFonts w:ascii="Times New Roman" w:hAnsi="Times New Roman" w:cs="Times New Roman"/>
          <w:sz w:val="26"/>
          <w:szCs w:val="26"/>
        </w:rPr>
        <w:pPrChange w:id="378" w:author="Mai Dang Thi Ngoc (CN-AGILE PTCTQTNV)" w:date="2023-02-17T17:10:00Z">
          <w:pPr>
            <w:pStyle w:val="xmsonormal"/>
            <w:numPr>
              <w:numId w:val="10"/>
            </w:numPr>
            <w:ind w:left="720" w:hanging="360"/>
          </w:pPr>
        </w:pPrChange>
      </w:pPr>
      <w:ins w:id="379" w:author="Mai Dang Thi Ngoc (CN-AGILE PTCTQTNV)" w:date="2023-02-17T17:10:00Z">
        <w:r>
          <w:rPr>
            <w:rFonts w:ascii="Times New Roman" w:hAnsi="Times New Roman" w:cs="Times New Roman"/>
            <w:sz w:val="26"/>
            <w:szCs w:val="26"/>
          </w:rPr>
          <w:t xml:space="preserve">Vui lòng truy cập </w:t>
        </w:r>
        <w:r w:rsidRPr="00037FBE">
          <w:rPr>
            <w:rFonts w:ascii="Times New Roman" w:hAnsi="Times New Roman" w:cs="Times New Roman"/>
            <w:b/>
            <w:sz w:val="26"/>
            <w:szCs w:val="26"/>
          </w:rPr>
          <w:t xml:space="preserve">Hệ thống quản lý chứng từ </w:t>
        </w:r>
        <w:proofErr w:type="gramStart"/>
        <w:r w:rsidRPr="00037FBE">
          <w:rPr>
            <w:rFonts w:ascii="Times New Roman" w:hAnsi="Times New Roman" w:cs="Times New Roman"/>
            <w:b/>
            <w:sz w:val="26"/>
            <w:szCs w:val="26"/>
          </w:rPr>
          <w:t>nợ</w:t>
        </w:r>
        <w:r>
          <w:rPr>
            <w:rFonts w:ascii="Times New Roman" w:hAnsi="Times New Roman" w:cs="Times New Roman"/>
            <w:b/>
            <w:sz w:val="26"/>
            <w:szCs w:val="26"/>
          </w:rPr>
          <w:t xml:space="preserve"> </w:t>
        </w:r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  <w:r w:rsidRPr="00901E3A">
          <w:rPr>
            <w:rFonts w:ascii="Times New Roman" w:hAnsi="Times New Roman" w:cs="Times New Roman"/>
            <w:sz w:val="26"/>
            <w:szCs w:val="26"/>
          </w:rPr>
          <w:t>để</w:t>
        </w:r>
        <w:proofErr w:type="gramEnd"/>
        <w:r w:rsidRPr="00901E3A">
          <w:rPr>
            <w:rFonts w:ascii="Times New Roman" w:hAnsi="Times New Roman" w:cs="Times New Roman"/>
            <w:sz w:val="26"/>
            <w:szCs w:val="26"/>
          </w:rPr>
          <w:t xml:space="preserve"> kiểm tra</w:t>
        </w:r>
        <w:r>
          <w:rPr>
            <w:rFonts w:ascii="Times New Roman" w:hAnsi="Times New Roman" w:cs="Times New Roman"/>
            <w:sz w:val="26"/>
            <w:szCs w:val="26"/>
          </w:rPr>
          <w:t xml:space="preserve"> thông tin khách hàng và tạo chứng từ nợ (nếu có).</w:t>
        </w:r>
      </w:ins>
    </w:p>
    <w:p w14:paraId="2D68EE20" w14:textId="77777777" w:rsidR="00BA6036" w:rsidRPr="00037FBE" w:rsidRDefault="00BA6036">
      <w:pPr>
        <w:pStyle w:val="xmsonormal"/>
        <w:ind w:left="720"/>
        <w:rPr>
          <w:ins w:id="380" w:author="Mai Dang Thi Ngoc (CN-AGILE PTCTQTNV)" w:date="2023-02-17T17:10:00Z"/>
          <w:rFonts w:ascii="Times New Roman" w:hAnsi="Times New Roman" w:cs="Times New Roman"/>
          <w:sz w:val="26"/>
          <w:szCs w:val="26"/>
        </w:rPr>
        <w:pPrChange w:id="381" w:author="Mai Dang Thi Ngoc (CN-AGILE PTCTQTNV)" w:date="2023-02-17T17:10:00Z">
          <w:pPr>
            <w:pStyle w:val="xmsonormal"/>
            <w:numPr>
              <w:numId w:val="10"/>
            </w:numPr>
            <w:ind w:left="720" w:hanging="360"/>
          </w:pPr>
        </w:pPrChange>
      </w:pPr>
    </w:p>
    <w:p w14:paraId="2D84116D" w14:textId="77777777" w:rsidR="00BA6036" w:rsidRPr="00BA6036" w:rsidRDefault="00BA6036">
      <w:pPr>
        <w:pStyle w:val="ListParagraph"/>
        <w:shd w:val="clear" w:color="auto" w:fill="FFFFFE"/>
        <w:spacing w:line="270" w:lineRule="atLeast"/>
        <w:rPr>
          <w:ins w:id="382" w:author="Mai Dang Thi Ngoc (CN-AGILE PTCTQTNV)" w:date="2023-02-17T17:10:00Z"/>
          <w:rFonts w:ascii="Courier New" w:eastAsia="Times New Roman" w:hAnsi="Courier New" w:cs="Courier New"/>
          <w:color w:val="000000"/>
          <w:sz w:val="18"/>
          <w:szCs w:val="18"/>
        </w:rPr>
        <w:pPrChange w:id="383" w:author="Mai Dang Thi Ngoc (CN-AGILE PTCTQTNV)" w:date="2023-02-17T17:10:00Z">
          <w:pPr>
            <w:pStyle w:val="ListParagraph"/>
            <w:numPr>
              <w:numId w:val="10"/>
            </w:numPr>
            <w:shd w:val="clear" w:color="auto" w:fill="FFFFFE"/>
            <w:spacing w:line="270" w:lineRule="atLeast"/>
            <w:ind w:hanging="360"/>
          </w:pPr>
        </w:pPrChange>
      </w:pPr>
    </w:p>
    <w:p w14:paraId="3E9D473B" w14:textId="77777777" w:rsidR="00BA6036" w:rsidRPr="003D66E8" w:rsidRDefault="00BA6036">
      <w:pPr>
        <w:pStyle w:val="xmsonormal"/>
        <w:ind w:left="720"/>
        <w:rPr>
          <w:ins w:id="384" w:author="Mai Dang Thi Ngoc (CN-AGILE PTCTQTNV)" w:date="2023-02-17T17:10:00Z"/>
          <w:rFonts w:ascii="Times New Roman" w:hAnsi="Times New Roman" w:cs="Times New Roman"/>
          <w:b/>
          <w:i/>
          <w:sz w:val="26"/>
          <w:szCs w:val="26"/>
        </w:rPr>
        <w:pPrChange w:id="385" w:author="Mai Dang Thi Ngoc (CN-AGILE PTCTQTNV)" w:date="2023-02-17T17:10:00Z">
          <w:pPr>
            <w:pStyle w:val="xmsonormal"/>
            <w:numPr>
              <w:numId w:val="10"/>
            </w:numPr>
            <w:ind w:left="720" w:hanging="360"/>
          </w:pPr>
        </w:pPrChange>
      </w:pPr>
      <w:ins w:id="386" w:author="Mai Dang Thi Ngoc (CN-AGILE PTCTQTNV)" w:date="2023-02-17T17:10:00Z">
        <w:r w:rsidRPr="003D66E8">
          <w:rPr>
            <w:rFonts w:ascii="Times New Roman" w:hAnsi="Times New Roman" w:cs="Times New Roman"/>
            <w:b/>
            <w:i/>
            <w:sz w:val="26"/>
            <w:szCs w:val="26"/>
          </w:rPr>
          <w:t>Đây là email tự động gửi từ hệ thống BPM, đề nghị không reply lại mail này.</w:t>
        </w:r>
      </w:ins>
    </w:p>
    <w:p w14:paraId="32C28AF6" w14:textId="77777777" w:rsidR="00BA6036" w:rsidRDefault="00BA6036">
      <w:pPr>
        <w:pStyle w:val="xmsonormal"/>
        <w:ind w:left="720"/>
        <w:rPr>
          <w:ins w:id="387" w:author="Mai Dang Thi Ngoc (CN-AGILE PTCTQTNV)" w:date="2023-02-17T17:10:00Z"/>
          <w:rFonts w:ascii="Times New Roman" w:hAnsi="Times New Roman" w:cs="Times New Roman"/>
          <w:sz w:val="26"/>
          <w:szCs w:val="26"/>
        </w:rPr>
        <w:pPrChange w:id="388" w:author="Mai Dang Thi Ngoc (CN-AGILE PTCTQTNV)" w:date="2023-02-17T17:10:00Z">
          <w:pPr>
            <w:pStyle w:val="xmsonormal"/>
            <w:numPr>
              <w:numId w:val="10"/>
            </w:numPr>
            <w:ind w:left="720" w:hanging="360"/>
          </w:pPr>
        </w:pPrChange>
      </w:pPr>
    </w:p>
    <w:p w14:paraId="77A59FB0" w14:textId="77777777" w:rsidR="0027400A" w:rsidRPr="0027400A" w:rsidRDefault="0027400A">
      <w:pPr>
        <w:rPr>
          <w:lang w:val="en-GB"/>
        </w:rPr>
      </w:pPr>
    </w:p>
    <w:sectPr w:rsidR="0027400A" w:rsidRPr="00274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04418"/>
    <w:multiLevelType w:val="hybridMultilevel"/>
    <w:tmpl w:val="8B42E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A6D53"/>
    <w:multiLevelType w:val="hybridMultilevel"/>
    <w:tmpl w:val="29D43192"/>
    <w:lvl w:ilvl="0" w:tplc="DB2CAA0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A5010"/>
    <w:multiLevelType w:val="hybridMultilevel"/>
    <w:tmpl w:val="2194ABCA"/>
    <w:lvl w:ilvl="0" w:tplc="DD1068B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7A0571"/>
    <w:multiLevelType w:val="multilevel"/>
    <w:tmpl w:val="E7B4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393890"/>
    <w:multiLevelType w:val="hybridMultilevel"/>
    <w:tmpl w:val="2EF25A2A"/>
    <w:lvl w:ilvl="0" w:tplc="3C2A92A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926B5"/>
    <w:multiLevelType w:val="hybridMultilevel"/>
    <w:tmpl w:val="7DE0945A"/>
    <w:lvl w:ilvl="0" w:tplc="6F3A858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430BD"/>
    <w:multiLevelType w:val="hybridMultilevel"/>
    <w:tmpl w:val="A03C8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4797B"/>
    <w:multiLevelType w:val="multilevel"/>
    <w:tmpl w:val="6518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673979"/>
    <w:multiLevelType w:val="multilevel"/>
    <w:tmpl w:val="347E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CF2FCA"/>
    <w:multiLevelType w:val="hybridMultilevel"/>
    <w:tmpl w:val="11A2B10A"/>
    <w:lvl w:ilvl="0" w:tplc="EE2235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204FA"/>
    <w:multiLevelType w:val="multilevel"/>
    <w:tmpl w:val="2FECE1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17F7878"/>
    <w:multiLevelType w:val="hybridMultilevel"/>
    <w:tmpl w:val="1CFAF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8C647E"/>
    <w:multiLevelType w:val="multilevel"/>
    <w:tmpl w:val="16FC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AE7DCC"/>
    <w:multiLevelType w:val="hybridMultilevel"/>
    <w:tmpl w:val="1E203498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762DBB"/>
    <w:multiLevelType w:val="hybridMultilevel"/>
    <w:tmpl w:val="775442CC"/>
    <w:lvl w:ilvl="0" w:tplc="2AE265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741311"/>
    <w:multiLevelType w:val="hybridMultilevel"/>
    <w:tmpl w:val="DA544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D90299"/>
    <w:multiLevelType w:val="hybridMultilevel"/>
    <w:tmpl w:val="C2DCECBC"/>
    <w:lvl w:ilvl="0" w:tplc="7CF2EE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1B1216"/>
    <w:multiLevelType w:val="hybridMultilevel"/>
    <w:tmpl w:val="B57CE1DE"/>
    <w:lvl w:ilvl="0" w:tplc="BD64176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BD4ADB"/>
    <w:multiLevelType w:val="hybridMultilevel"/>
    <w:tmpl w:val="C4685750"/>
    <w:lvl w:ilvl="0" w:tplc="1D5EE5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554766"/>
    <w:multiLevelType w:val="multilevel"/>
    <w:tmpl w:val="2FECE1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70485B1F"/>
    <w:multiLevelType w:val="hybridMultilevel"/>
    <w:tmpl w:val="C8444CB8"/>
    <w:lvl w:ilvl="0" w:tplc="8DD4866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0018B7"/>
    <w:multiLevelType w:val="hybridMultilevel"/>
    <w:tmpl w:val="D8F6D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700236"/>
    <w:multiLevelType w:val="multilevel"/>
    <w:tmpl w:val="E3003592"/>
    <w:lvl w:ilvl="0">
      <w:start w:val="1"/>
      <w:numFmt w:val="decimal"/>
      <w:pStyle w:val="H1"/>
      <w:lvlText w:val="%1."/>
      <w:lvlJc w:val="left"/>
      <w:pPr>
        <w:ind w:left="2430" w:hanging="360"/>
      </w:pPr>
      <w:rPr>
        <w:rFonts w:ascii="Times New Roman Bold" w:hAnsi="Times New Roman Bold" w:hint="default"/>
        <w:b/>
        <w:i w:val="0"/>
        <w:sz w:val="28"/>
      </w:rPr>
    </w:lvl>
    <w:lvl w:ilvl="1">
      <w:start w:val="1"/>
      <w:numFmt w:val="decimal"/>
      <w:pStyle w:val="H2"/>
      <w:lvlText w:val="%1.%2."/>
      <w:lvlJc w:val="left"/>
      <w:pPr>
        <w:ind w:left="432" w:hanging="432"/>
      </w:pPr>
      <w:rPr>
        <w:rFonts w:ascii="Times New Roman Bold" w:hAnsi="Times New Roman Bold" w:hint="default"/>
        <w:b/>
        <w:i w:val="0"/>
        <w:sz w:val="28"/>
      </w:rPr>
    </w:lvl>
    <w:lvl w:ilvl="2">
      <w:start w:val="1"/>
      <w:numFmt w:val="decimal"/>
      <w:pStyle w:val="H3"/>
      <w:lvlText w:val="%1.%2.%3."/>
      <w:lvlJc w:val="left"/>
      <w:pPr>
        <w:ind w:left="432" w:hanging="432"/>
      </w:pPr>
      <w:rPr>
        <w:rFonts w:ascii="Times New Roman Bold" w:hAnsi="Times New Roman Bold" w:hint="default"/>
        <w:b/>
        <w:i w:val="0"/>
        <w:sz w:val="28"/>
      </w:rPr>
    </w:lvl>
    <w:lvl w:ilvl="3">
      <w:start w:val="1"/>
      <w:numFmt w:val="decimal"/>
      <w:pStyle w:val="H4"/>
      <w:lvlText w:val="%1.%2.%3.%4."/>
      <w:lvlJc w:val="left"/>
      <w:pPr>
        <w:ind w:left="2502" w:hanging="432"/>
      </w:pPr>
      <w:rPr>
        <w:rFonts w:ascii="Times New Roman Bold" w:hAnsi="Times New Roman Bold" w:hint="default"/>
        <w:b/>
        <w:i w:val="0"/>
        <w:sz w:val="28"/>
      </w:rPr>
    </w:lvl>
    <w:lvl w:ilvl="4">
      <w:start w:val="1"/>
      <w:numFmt w:val="decimal"/>
      <w:pStyle w:val="H5"/>
      <w:lvlText w:val="%1.%2.%3.%4.%5"/>
      <w:lvlJc w:val="left"/>
      <w:pPr>
        <w:ind w:left="2502" w:hanging="4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2" w:hanging="43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02" w:hanging="43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02" w:hanging="43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02" w:hanging="432"/>
      </w:pPr>
      <w:rPr>
        <w:rFonts w:hint="default"/>
      </w:rPr>
    </w:lvl>
  </w:abstractNum>
  <w:abstractNum w:abstractNumId="23" w15:restartNumberingAfterBreak="0">
    <w:nsid w:val="79BD16F8"/>
    <w:multiLevelType w:val="hybridMultilevel"/>
    <w:tmpl w:val="9392D9F8"/>
    <w:lvl w:ilvl="0" w:tplc="B4EE9D5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4"/>
  </w:num>
  <w:num w:numId="4">
    <w:abstractNumId w:val="0"/>
  </w:num>
  <w:num w:numId="5">
    <w:abstractNumId w:val="6"/>
  </w:num>
  <w:num w:numId="6">
    <w:abstractNumId w:val="19"/>
  </w:num>
  <w:num w:numId="7">
    <w:abstractNumId w:val="22"/>
  </w:num>
  <w:num w:numId="8">
    <w:abstractNumId w:val="20"/>
  </w:num>
  <w:num w:numId="9">
    <w:abstractNumId w:val="15"/>
  </w:num>
  <w:num w:numId="10">
    <w:abstractNumId w:val="4"/>
  </w:num>
  <w:num w:numId="11">
    <w:abstractNumId w:val="10"/>
  </w:num>
  <w:num w:numId="12">
    <w:abstractNumId w:val="7"/>
  </w:num>
  <w:num w:numId="13">
    <w:abstractNumId w:val="12"/>
  </w:num>
  <w:num w:numId="14">
    <w:abstractNumId w:val="9"/>
  </w:num>
  <w:num w:numId="15">
    <w:abstractNumId w:val="3"/>
  </w:num>
  <w:num w:numId="16">
    <w:abstractNumId w:val="8"/>
  </w:num>
  <w:num w:numId="17">
    <w:abstractNumId w:val="16"/>
  </w:num>
  <w:num w:numId="18">
    <w:abstractNumId w:val="18"/>
  </w:num>
  <w:num w:numId="19">
    <w:abstractNumId w:val="22"/>
  </w:num>
  <w:num w:numId="20">
    <w:abstractNumId w:val="22"/>
  </w:num>
  <w:num w:numId="21">
    <w:abstractNumId w:val="21"/>
  </w:num>
  <w:num w:numId="22">
    <w:abstractNumId w:val="13"/>
  </w:num>
  <w:num w:numId="23">
    <w:abstractNumId w:val="11"/>
  </w:num>
  <w:num w:numId="24">
    <w:abstractNumId w:val="23"/>
  </w:num>
  <w:num w:numId="25">
    <w:abstractNumId w:val="17"/>
  </w:num>
  <w:num w:numId="2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i Dang Thi Ngoc (CN-AGILE PTCTQTNV)">
    <w15:presenceInfo w15:providerId="AD" w15:userId="S-1-5-21-271435022-3001718313-2073714209-342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9D8"/>
    <w:rsid w:val="00017F57"/>
    <w:rsid w:val="00031D47"/>
    <w:rsid w:val="00040415"/>
    <w:rsid w:val="0004748A"/>
    <w:rsid w:val="00057110"/>
    <w:rsid w:val="000842DE"/>
    <w:rsid w:val="000947B9"/>
    <w:rsid w:val="000E3D5D"/>
    <w:rsid w:val="000F4578"/>
    <w:rsid w:val="000F7C1B"/>
    <w:rsid w:val="001306B0"/>
    <w:rsid w:val="0013239B"/>
    <w:rsid w:val="001628F4"/>
    <w:rsid w:val="001716CC"/>
    <w:rsid w:val="00181C95"/>
    <w:rsid w:val="001869A1"/>
    <w:rsid w:val="00192914"/>
    <w:rsid w:val="00196060"/>
    <w:rsid w:val="001B3B11"/>
    <w:rsid w:val="001B51DF"/>
    <w:rsid w:val="001C0598"/>
    <w:rsid w:val="001C695B"/>
    <w:rsid w:val="001E2C12"/>
    <w:rsid w:val="001F1DF4"/>
    <w:rsid w:val="001F4924"/>
    <w:rsid w:val="00201651"/>
    <w:rsid w:val="00220B38"/>
    <w:rsid w:val="00252F3D"/>
    <w:rsid w:val="0027400A"/>
    <w:rsid w:val="002943A3"/>
    <w:rsid w:val="002B6D89"/>
    <w:rsid w:val="002D10F3"/>
    <w:rsid w:val="002F00D7"/>
    <w:rsid w:val="0033133D"/>
    <w:rsid w:val="003948FE"/>
    <w:rsid w:val="003C190F"/>
    <w:rsid w:val="003D3584"/>
    <w:rsid w:val="003F6441"/>
    <w:rsid w:val="0040585F"/>
    <w:rsid w:val="00430B6F"/>
    <w:rsid w:val="0046568C"/>
    <w:rsid w:val="00472E98"/>
    <w:rsid w:val="0047421D"/>
    <w:rsid w:val="00480CD8"/>
    <w:rsid w:val="0048250F"/>
    <w:rsid w:val="004B324F"/>
    <w:rsid w:val="004C60B2"/>
    <w:rsid w:val="005079F8"/>
    <w:rsid w:val="00535F69"/>
    <w:rsid w:val="00536CF7"/>
    <w:rsid w:val="00546F45"/>
    <w:rsid w:val="00556CC7"/>
    <w:rsid w:val="00557FFC"/>
    <w:rsid w:val="00561FEF"/>
    <w:rsid w:val="005651ED"/>
    <w:rsid w:val="005B1A33"/>
    <w:rsid w:val="005E3AB0"/>
    <w:rsid w:val="005F4EFE"/>
    <w:rsid w:val="005F79B3"/>
    <w:rsid w:val="00600547"/>
    <w:rsid w:val="00603265"/>
    <w:rsid w:val="00612426"/>
    <w:rsid w:val="00640FC7"/>
    <w:rsid w:val="0067768E"/>
    <w:rsid w:val="00684DA8"/>
    <w:rsid w:val="00693EC4"/>
    <w:rsid w:val="006C02F0"/>
    <w:rsid w:val="006C1E4E"/>
    <w:rsid w:val="006D38B9"/>
    <w:rsid w:val="006F57B7"/>
    <w:rsid w:val="006F618D"/>
    <w:rsid w:val="007055F8"/>
    <w:rsid w:val="00722AA4"/>
    <w:rsid w:val="0073087B"/>
    <w:rsid w:val="007321EB"/>
    <w:rsid w:val="00734777"/>
    <w:rsid w:val="00757095"/>
    <w:rsid w:val="00770A41"/>
    <w:rsid w:val="007816DD"/>
    <w:rsid w:val="00784EE5"/>
    <w:rsid w:val="00797FDD"/>
    <w:rsid w:val="007C100D"/>
    <w:rsid w:val="007C21B3"/>
    <w:rsid w:val="007D4514"/>
    <w:rsid w:val="007E1808"/>
    <w:rsid w:val="007F05EA"/>
    <w:rsid w:val="007F386A"/>
    <w:rsid w:val="00814D02"/>
    <w:rsid w:val="008261A6"/>
    <w:rsid w:val="00835A05"/>
    <w:rsid w:val="00837E61"/>
    <w:rsid w:val="008631DA"/>
    <w:rsid w:val="00884875"/>
    <w:rsid w:val="008A256F"/>
    <w:rsid w:val="008C5924"/>
    <w:rsid w:val="008E02D3"/>
    <w:rsid w:val="0090036F"/>
    <w:rsid w:val="00904F65"/>
    <w:rsid w:val="0092625E"/>
    <w:rsid w:val="00934217"/>
    <w:rsid w:val="00963C23"/>
    <w:rsid w:val="009807FF"/>
    <w:rsid w:val="00980CEE"/>
    <w:rsid w:val="00984A4E"/>
    <w:rsid w:val="00994397"/>
    <w:rsid w:val="009A59D5"/>
    <w:rsid w:val="009C4AEA"/>
    <w:rsid w:val="009D3095"/>
    <w:rsid w:val="00A11ED9"/>
    <w:rsid w:val="00A26A74"/>
    <w:rsid w:val="00A43F49"/>
    <w:rsid w:val="00A67A6A"/>
    <w:rsid w:val="00A96F75"/>
    <w:rsid w:val="00AD00FD"/>
    <w:rsid w:val="00B2292D"/>
    <w:rsid w:val="00B5435D"/>
    <w:rsid w:val="00B57A9D"/>
    <w:rsid w:val="00B7068C"/>
    <w:rsid w:val="00BA6036"/>
    <w:rsid w:val="00BA609F"/>
    <w:rsid w:val="00BE32B0"/>
    <w:rsid w:val="00C215FA"/>
    <w:rsid w:val="00C31E1A"/>
    <w:rsid w:val="00C37B82"/>
    <w:rsid w:val="00C55EEA"/>
    <w:rsid w:val="00C80F02"/>
    <w:rsid w:val="00C8527E"/>
    <w:rsid w:val="00C86C1F"/>
    <w:rsid w:val="00C90751"/>
    <w:rsid w:val="00C9279A"/>
    <w:rsid w:val="00C94748"/>
    <w:rsid w:val="00CA3E09"/>
    <w:rsid w:val="00CA3EA7"/>
    <w:rsid w:val="00CB7986"/>
    <w:rsid w:val="00CE28E5"/>
    <w:rsid w:val="00CF004E"/>
    <w:rsid w:val="00D2129F"/>
    <w:rsid w:val="00D21C53"/>
    <w:rsid w:val="00D30AB4"/>
    <w:rsid w:val="00D36CE9"/>
    <w:rsid w:val="00D63FE4"/>
    <w:rsid w:val="00D75031"/>
    <w:rsid w:val="00D810CE"/>
    <w:rsid w:val="00D908EC"/>
    <w:rsid w:val="00D9407D"/>
    <w:rsid w:val="00D95AFA"/>
    <w:rsid w:val="00DC1FAB"/>
    <w:rsid w:val="00DF57FF"/>
    <w:rsid w:val="00E05A4B"/>
    <w:rsid w:val="00E1103C"/>
    <w:rsid w:val="00E746DF"/>
    <w:rsid w:val="00E755D5"/>
    <w:rsid w:val="00E81F90"/>
    <w:rsid w:val="00E9043F"/>
    <w:rsid w:val="00EA195B"/>
    <w:rsid w:val="00EE1F9E"/>
    <w:rsid w:val="00EF3D1A"/>
    <w:rsid w:val="00EF4F83"/>
    <w:rsid w:val="00F04F4E"/>
    <w:rsid w:val="00F055A9"/>
    <w:rsid w:val="00F07235"/>
    <w:rsid w:val="00F34402"/>
    <w:rsid w:val="00F56A3A"/>
    <w:rsid w:val="00F57788"/>
    <w:rsid w:val="00F77691"/>
    <w:rsid w:val="00F84550"/>
    <w:rsid w:val="00F85D0F"/>
    <w:rsid w:val="00F94BD0"/>
    <w:rsid w:val="00FA0A03"/>
    <w:rsid w:val="00FA182A"/>
    <w:rsid w:val="00FA7AD9"/>
    <w:rsid w:val="00FB09D8"/>
    <w:rsid w:val="00FB5AD8"/>
    <w:rsid w:val="00FD625A"/>
    <w:rsid w:val="00FF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0FF45"/>
  <w15:chartTrackingRefBased/>
  <w15:docId w15:val="{A64BE5D4-B22D-4F21-BE58-19695A9DC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E9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695B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0585F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9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95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472E98"/>
    <w:rPr>
      <w:rFonts w:ascii="Calibri" w:hAnsi="Calibri" w:cs="Calibri"/>
      <w:sz w:val="22"/>
      <w:szCs w:val="22"/>
    </w:rPr>
  </w:style>
  <w:style w:type="paragraph" w:customStyle="1" w:styleId="xmsoheader">
    <w:name w:val="x_msoheader"/>
    <w:basedOn w:val="Normal"/>
    <w:rsid w:val="00472E98"/>
    <w:pPr>
      <w:spacing w:line="360" w:lineRule="auto"/>
    </w:pPr>
    <w:rPr>
      <w:sz w:val="26"/>
      <w:szCs w:val="26"/>
    </w:rPr>
  </w:style>
  <w:style w:type="paragraph" w:customStyle="1" w:styleId="xmsolistparagraph">
    <w:name w:val="x_msolistparagraph"/>
    <w:basedOn w:val="Normal"/>
    <w:rsid w:val="00472E98"/>
    <w:pPr>
      <w:spacing w:line="360" w:lineRule="auto"/>
      <w:ind w:left="1440" w:hanging="360"/>
    </w:pPr>
    <w:rPr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E2C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2C1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2C12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2C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2C12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C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C1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86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C695B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customStyle="1" w:styleId="Paragraph1">
    <w:name w:val="Paragraph 1"/>
    <w:basedOn w:val="Normal"/>
    <w:rsid w:val="001C695B"/>
    <w:pPr>
      <w:keepLines/>
      <w:widowControl w:val="0"/>
      <w:tabs>
        <w:tab w:val="left" w:pos="720"/>
      </w:tabs>
      <w:spacing w:before="100" w:beforeAutospacing="1" w:line="300" w:lineRule="atLeast"/>
      <w:ind w:left="600"/>
      <w:jc w:val="both"/>
    </w:pPr>
    <w:rPr>
      <w:rFonts w:ascii="Arial" w:eastAsia="Times New Roman" w:hAnsi="Arial"/>
      <w:sz w:val="20"/>
      <w:szCs w:val="20"/>
    </w:rPr>
  </w:style>
  <w:style w:type="character" w:customStyle="1" w:styleId="HeadTitle">
    <w:name w:val="Head Title"/>
    <w:rsid w:val="001C695B"/>
    <w:rPr>
      <w:rFonts w:ascii="Arial" w:hAnsi="Arial"/>
      <w:b/>
      <w:bCs/>
      <w:color w:val="3366FF"/>
      <w:sz w:val="40"/>
    </w:rPr>
  </w:style>
  <w:style w:type="paragraph" w:customStyle="1" w:styleId="H1">
    <w:name w:val="H1"/>
    <w:basedOn w:val="Heading1"/>
    <w:next w:val="Normal"/>
    <w:qFormat/>
    <w:rsid w:val="00904F65"/>
    <w:pPr>
      <w:keepLines w:val="0"/>
      <w:numPr>
        <w:numId w:val="7"/>
      </w:numPr>
      <w:spacing w:before="120" w:after="120" w:line="480" w:lineRule="exact"/>
      <w:jc w:val="both"/>
    </w:pPr>
    <w:rPr>
      <w:rFonts w:eastAsia="Times New Roman" w:cs="Times New Roman"/>
      <w:b/>
      <w:bCs/>
      <w:color w:val="000000"/>
      <w:kern w:val="32"/>
      <w:sz w:val="26"/>
      <w:lang w:val="en-GB"/>
    </w:rPr>
  </w:style>
  <w:style w:type="paragraph" w:customStyle="1" w:styleId="H2">
    <w:name w:val="H2"/>
    <w:basedOn w:val="Heading2"/>
    <w:next w:val="Normal"/>
    <w:qFormat/>
    <w:rsid w:val="001C695B"/>
    <w:pPr>
      <w:keepLines w:val="0"/>
      <w:numPr>
        <w:ilvl w:val="1"/>
        <w:numId w:val="7"/>
      </w:numPr>
      <w:tabs>
        <w:tab w:val="left" w:pos="450"/>
      </w:tabs>
      <w:spacing w:before="120" w:line="260" w:lineRule="atLeast"/>
      <w:ind w:left="1440" w:hanging="360"/>
      <w:jc w:val="both"/>
    </w:pPr>
    <w:rPr>
      <w:rFonts w:eastAsia="Times New Roman" w:cs="Times New Roman"/>
      <w:b/>
      <w:iCs/>
      <w:color w:val="000000"/>
      <w:sz w:val="28"/>
      <w:szCs w:val="28"/>
      <w:lang w:val="en-GB"/>
    </w:rPr>
  </w:style>
  <w:style w:type="paragraph" w:customStyle="1" w:styleId="H3">
    <w:name w:val="H3"/>
    <w:basedOn w:val="Heading3"/>
    <w:qFormat/>
    <w:rsid w:val="001C695B"/>
    <w:pPr>
      <w:keepLines w:val="0"/>
      <w:numPr>
        <w:ilvl w:val="2"/>
        <w:numId w:val="7"/>
      </w:numPr>
      <w:tabs>
        <w:tab w:val="left" w:pos="540"/>
      </w:tabs>
      <w:spacing w:before="120" w:after="120" w:line="360" w:lineRule="exact"/>
      <w:ind w:left="2160" w:hanging="180"/>
      <w:jc w:val="both"/>
    </w:pPr>
    <w:rPr>
      <w:rFonts w:ascii="Times New Roman" w:eastAsia="Times New Roman" w:hAnsi="Times New Roman" w:cs="Times New Roman"/>
      <w:b/>
      <w:bCs/>
      <w:color w:val="000000"/>
      <w:sz w:val="28"/>
      <w:szCs w:val="26"/>
      <w:lang w:val="en-GB"/>
    </w:rPr>
  </w:style>
  <w:style w:type="paragraph" w:customStyle="1" w:styleId="H4">
    <w:name w:val="H4"/>
    <w:basedOn w:val="Heading4"/>
    <w:qFormat/>
    <w:rsid w:val="001C695B"/>
    <w:pPr>
      <w:keepLines w:val="0"/>
      <w:numPr>
        <w:ilvl w:val="3"/>
        <w:numId w:val="7"/>
      </w:numPr>
      <w:spacing w:before="120" w:after="120" w:line="320" w:lineRule="exact"/>
      <w:ind w:left="2880" w:hanging="360"/>
      <w:jc w:val="both"/>
    </w:pPr>
    <w:rPr>
      <w:rFonts w:ascii="Times New Roman Bold" w:eastAsia="Times New Roman" w:hAnsi="Times New Roman Bold" w:cs="Arial"/>
      <w:b/>
      <w:bCs/>
      <w:i w:val="0"/>
      <w:iCs w:val="0"/>
      <w:color w:val="000000"/>
      <w:sz w:val="28"/>
      <w:szCs w:val="28"/>
      <w:lang w:val="en-GB"/>
    </w:rPr>
  </w:style>
  <w:style w:type="paragraph" w:customStyle="1" w:styleId="H5">
    <w:name w:val="H5"/>
    <w:basedOn w:val="H4"/>
    <w:qFormat/>
    <w:rsid w:val="001C695B"/>
    <w:pPr>
      <w:numPr>
        <w:ilvl w:val="4"/>
      </w:numPr>
      <w:ind w:left="3600" w:hanging="360"/>
    </w:pPr>
  </w:style>
  <w:style w:type="character" w:customStyle="1" w:styleId="Heading2Char">
    <w:name w:val="Heading 2 Char"/>
    <w:basedOn w:val="DefaultParagraphFont"/>
    <w:link w:val="Heading2"/>
    <w:uiPriority w:val="9"/>
    <w:rsid w:val="0040585F"/>
    <w:rPr>
      <w:rFonts w:ascii="Times New Roman" w:eastAsiaTheme="majorEastAsia" w:hAnsi="Times New Roman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9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95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styleId="Hyperlink">
    <w:name w:val="Hyperlink"/>
    <w:uiPriority w:val="99"/>
    <w:unhideWhenUsed/>
    <w:rsid w:val="001C69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3AB0"/>
    <w:pPr>
      <w:spacing w:after="160" w:line="259" w:lineRule="auto"/>
      <w:ind w:left="720"/>
      <w:contextualSpacing/>
    </w:pPr>
    <w:rPr>
      <w:rFonts w:cstheme="minorBidi"/>
      <w:b/>
      <w:sz w:val="26"/>
      <w:szCs w:val="22"/>
    </w:rPr>
  </w:style>
  <w:style w:type="paragraph" w:styleId="NormalWeb">
    <w:name w:val="Normal (Web)"/>
    <w:basedOn w:val="Normal"/>
    <w:uiPriority w:val="99"/>
    <w:semiHidden/>
    <w:unhideWhenUsed/>
    <w:rsid w:val="00A11ED9"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A11ED9"/>
    <w:rPr>
      <w:b/>
      <w:bCs/>
    </w:rPr>
  </w:style>
  <w:style w:type="paragraph" w:styleId="NoSpacing">
    <w:name w:val="No Spacing"/>
    <w:uiPriority w:val="1"/>
    <w:qFormat/>
    <w:rsid w:val="008261A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x-scope">
    <w:name w:val="x-scope"/>
    <w:basedOn w:val="Normal"/>
    <w:rsid w:val="00F04F4E"/>
    <w:pPr>
      <w:spacing w:before="100" w:beforeAutospacing="1" w:after="100" w:afterAutospacing="1"/>
    </w:pPr>
    <w:rPr>
      <w:rFonts w:eastAsia="Times New Roman"/>
    </w:rPr>
  </w:style>
  <w:style w:type="paragraph" w:customStyle="1" w:styleId="qowt-stl-listparagraph">
    <w:name w:val="qowt-stl-listparagraph"/>
    <w:basedOn w:val="Normal"/>
    <w:rsid w:val="005E3AB0"/>
    <w:pPr>
      <w:spacing w:before="100" w:beforeAutospacing="1" w:after="100" w:afterAutospacing="1"/>
    </w:pPr>
    <w:rPr>
      <w:rFonts w:eastAsia="Times New Roman"/>
    </w:rPr>
  </w:style>
  <w:style w:type="character" w:customStyle="1" w:styleId="qowt-font1-timesnewroman">
    <w:name w:val="qowt-font1-timesnewroman"/>
    <w:basedOn w:val="DefaultParagraphFont"/>
    <w:rsid w:val="005E3AB0"/>
  </w:style>
  <w:style w:type="paragraph" w:customStyle="1" w:styleId="qowt-li-00">
    <w:name w:val="qowt-li-0_0"/>
    <w:basedOn w:val="Normal"/>
    <w:rsid w:val="005E3AB0"/>
    <w:pPr>
      <w:spacing w:before="100" w:beforeAutospacing="1" w:after="100" w:afterAutospacing="1"/>
    </w:pPr>
    <w:rPr>
      <w:rFonts w:eastAsia="Times New Roman"/>
    </w:rPr>
  </w:style>
  <w:style w:type="character" w:customStyle="1" w:styleId="ng-scope">
    <w:name w:val="ng-scope"/>
    <w:basedOn w:val="DefaultParagraphFont"/>
    <w:rsid w:val="00201651"/>
  </w:style>
  <w:style w:type="character" w:customStyle="1" w:styleId="ui-provider">
    <w:name w:val="ui-provider"/>
    <w:basedOn w:val="DefaultParagraphFont"/>
    <w:rsid w:val="00561FEF"/>
  </w:style>
  <w:style w:type="paragraph" w:styleId="Caption">
    <w:name w:val="caption"/>
    <w:basedOn w:val="Normal"/>
    <w:next w:val="Normal"/>
    <w:uiPriority w:val="35"/>
    <w:unhideWhenUsed/>
    <w:qFormat/>
    <w:rsid w:val="0027400A"/>
    <w:pPr>
      <w:spacing w:after="200" w:line="360" w:lineRule="auto"/>
      <w:jc w:val="center"/>
    </w:pPr>
    <w:rPr>
      <w:i/>
      <w:iCs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9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57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48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9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4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8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3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0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42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7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0.2.28:9082/QLCTN/api/createCustomerBP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3550D-8FC2-48E1-AAC3-12653893D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10233</TotalTime>
  <Pages>13</Pages>
  <Words>1417</Words>
  <Characters>8079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 Nhu (CN-PTCNN)</dc:creator>
  <cp:keywords/>
  <dc:description/>
  <cp:lastModifiedBy>Mai Dang Thi Ngoc (CN-AGILE PTCTQTNV)</cp:lastModifiedBy>
  <cp:revision>160</cp:revision>
  <dcterms:created xsi:type="dcterms:W3CDTF">2022-04-26T11:16:00Z</dcterms:created>
  <dcterms:modified xsi:type="dcterms:W3CDTF">2023-02-23T08:15:00Z</dcterms:modified>
</cp:coreProperties>
</file>